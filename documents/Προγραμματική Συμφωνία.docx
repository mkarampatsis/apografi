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20" w:after="120"/>
        <w:jc w:val="center"/>
        <w:rPr>
          <w:rFonts w:ascii="Cambria" w:hAnsi="Cambria" w:eastAsia="Times New Roman" w:cs="Times New Roman"/>
          <w:b/>
          <w:b/>
          <w:spacing w:val="20"/>
          <w:sz w:val="28"/>
          <w:szCs w:val="28"/>
          <w:lang w:eastAsia="el-GR"/>
        </w:rPr>
      </w:pPr>
      <w:r>
        <w:rPr>
          <w:rFonts w:eastAsia="Times New Roman" w:cs="Times New Roman" w:ascii="Cambria" w:hAnsi="Cambria"/>
          <w:b/>
          <w:spacing w:val="20"/>
          <w:sz w:val="28"/>
          <w:szCs w:val="28"/>
          <w:lang w:eastAsia="el-GR"/>
        </w:rPr>
      </w:r>
    </w:p>
    <w:p>
      <w:pPr>
        <w:pStyle w:val="Normal"/>
        <w:spacing w:lineRule="auto" w:line="240" w:before="120" w:after="120"/>
        <w:jc w:val="center"/>
        <w:rPr>
          <w:rFonts w:ascii="Cambria" w:hAnsi="Cambria" w:eastAsia="Times New Roman" w:cs="Times New Roman"/>
          <w:b/>
          <w:b/>
          <w:spacing w:val="20"/>
          <w:sz w:val="28"/>
          <w:szCs w:val="28"/>
          <w:lang w:eastAsia="el-GR"/>
        </w:rPr>
      </w:pPr>
      <w:r>
        <w:rPr>
          <w:rFonts w:eastAsia="Times New Roman" w:cs="Times New Roman" w:ascii="Cambria" w:hAnsi="Cambria"/>
          <w:b/>
          <w:spacing w:val="20"/>
          <w:sz w:val="28"/>
          <w:szCs w:val="28"/>
          <w:lang w:eastAsia="el-GR"/>
        </w:rPr>
      </w:r>
    </w:p>
    <w:p>
      <w:pPr>
        <w:pStyle w:val="Normal"/>
        <w:spacing w:lineRule="auto" w:line="240" w:before="120" w:after="120"/>
        <w:jc w:val="center"/>
        <w:rPr/>
      </w:pPr>
      <w:r>
        <w:rPr>
          <w:rFonts w:eastAsia="Times New Roman" w:cs="Times New Roman" w:ascii="Cambria" w:hAnsi="Cambria"/>
          <w:b/>
          <w:spacing w:val="20"/>
          <w:sz w:val="28"/>
          <w:szCs w:val="28"/>
          <w:lang w:eastAsia="el-GR"/>
        </w:rPr>
        <w:t>ΠΡΟΓΡΑΜΜΑΤΙΚΗ ΣΥΜΒΑΣΗ</w:t>
      </w:r>
    </w:p>
    <w:p>
      <w:pPr>
        <w:pStyle w:val="Normal"/>
        <w:spacing w:lineRule="auto" w:line="240" w:before="120" w:after="120"/>
        <w:jc w:val="center"/>
        <w:rPr>
          <w:rFonts w:ascii="Cambria" w:hAnsi="Cambria" w:eastAsia="Times New Roman" w:cs="Times New Roman"/>
          <w:b/>
          <w:b/>
          <w:spacing w:val="20"/>
          <w:sz w:val="28"/>
          <w:szCs w:val="28"/>
          <w:lang w:eastAsia="el-GR"/>
        </w:rPr>
      </w:pPr>
      <w:r>
        <w:rPr>
          <w:rFonts w:eastAsia="Times New Roman" w:cs="Times New Roman" w:ascii="Cambria" w:hAnsi="Cambria"/>
          <w:b/>
          <w:spacing w:val="20"/>
          <w:sz w:val="28"/>
          <w:szCs w:val="28"/>
          <w:lang w:eastAsia="el-GR"/>
        </w:rPr>
      </w:r>
    </w:p>
    <w:p>
      <w:pPr>
        <w:pStyle w:val="Normal"/>
        <w:spacing w:lineRule="auto" w:line="240" w:before="120" w:after="120"/>
        <w:jc w:val="center"/>
        <w:rPr/>
      </w:pPr>
      <w:r>
        <w:rPr>
          <w:rFonts w:eastAsia="Times New Roman" w:cs="Arial" w:ascii="Cambria" w:hAnsi="Cambria"/>
          <w:b/>
          <w:sz w:val="24"/>
          <w:szCs w:val="24"/>
          <w:lang w:eastAsia="el-GR"/>
        </w:rPr>
        <w:t xml:space="preserve">μεταξύ </w:t>
      </w:r>
    </w:p>
    <w:p>
      <w:pPr>
        <w:pStyle w:val="Normal"/>
        <w:spacing w:lineRule="auto" w:line="240" w:before="120" w:after="120"/>
        <w:jc w:val="center"/>
        <w:rPr>
          <w:rFonts w:ascii="Cambria" w:hAnsi="Cambria" w:eastAsia="Times New Roman" w:cs="Times New Roman"/>
          <w:b/>
          <w:b/>
          <w:spacing w:val="20"/>
          <w:lang w:eastAsia="el-GR"/>
        </w:rPr>
      </w:pPr>
      <w:r>
        <w:rPr>
          <w:rFonts w:eastAsia="Times New Roman" w:cs="Times New Roman" w:ascii="Cambria" w:hAnsi="Cambria"/>
          <w:b/>
          <w:spacing w:val="20"/>
          <w:lang w:eastAsia="el-GR"/>
        </w:rPr>
      </w:r>
    </w:p>
    <w:p>
      <w:pPr>
        <w:pStyle w:val="Normal"/>
        <w:spacing w:lineRule="auto" w:line="240" w:before="120" w:after="120"/>
        <w:jc w:val="center"/>
        <w:rPr/>
      </w:pPr>
      <w:r>
        <w:rPr>
          <w:rFonts w:eastAsia="Times New Roman" w:cs="Times New Roman" w:ascii="Cambria" w:hAnsi="Cambria"/>
          <w:b/>
          <w:spacing w:val="20"/>
          <w:lang w:eastAsia="el-GR"/>
        </w:rPr>
        <w:t xml:space="preserve">του Ελληνικού Δημοσίου (Υπουργείο Εσωτερικών – Γενική Γραμματεία Ανθρώπινου Δυναμικού Δημόσιου Τομέα) </w:t>
      </w:r>
    </w:p>
    <w:p>
      <w:pPr>
        <w:pStyle w:val="Normal"/>
        <w:spacing w:lineRule="auto" w:line="240" w:before="120" w:after="120"/>
        <w:jc w:val="center"/>
        <w:rPr>
          <w:rFonts w:ascii="Cambria" w:hAnsi="Cambria" w:eastAsia="Times New Roman" w:cs="Arial"/>
          <w:b/>
          <w:b/>
          <w:sz w:val="24"/>
          <w:szCs w:val="24"/>
          <w:lang w:eastAsia="el-GR"/>
        </w:rPr>
      </w:pPr>
      <w:r>
        <w:rPr>
          <w:rFonts w:eastAsia="Times New Roman" w:cs="Arial" w:ascii="Cambria" w:hAnsi="Cambria"/>
          <w:b/>
          <w:sz w:val="24"/>
          <w:szCs w:val="24"/>
          <w:lang w:eastAsia="el-GR"/>
        </w:rPr>
      </w:r>
    </w:p>
    <w:p>
      <w:pPr>
        <w:pStyle w:val="Normal"/>
        <w:spacing w:lineRule="auto" w:line="240" w:before="120" w:after="120"/>
        <w:jc w:val="center"/>
        <w:rPr/>
      </w:pPr>
      <w:r>
        <w:rPr>
          <w:rFonts w:eastAsia="Times New Roman" w:cs="Arial" w:ascii="Cambria" w:hAnsi="Cambria"/>
          <w:b/>
          <w:sz w:val="24"/>
          <w:szCs w:val="24"/>
          <w:lang w:eastAsia="el-GR"/>
        </w:rPr>
        <w:t>και</w:t>
      </w:r>
    </w:p>
    <w:p>
      <w:pPr>
        <w:pStyle w:val="Normal"/>
        <w:spacing w:lineRule="auto" w:line="240" w:before="120" w:after="120"/>
        <w:jc w:val="center"/>
        <w:rPr>
          <w:rFonts w:ascii="Cambria" w:hAnsi="Cambria" w:eastAsia="Times New Roman" w:cs="Times New Roman"/>
          <w:b/>
          <w:b/>
          <w:spacing w:val="20"/>
          <w:lang w:eastAsia="el-GR"/>
        </w:rPr>
      </w:pPr>
      <w:r>
        <w:rPr>
          <w:rFonts w:eastAsia="Times New Roman" w:cs="Times New Roman" w:ascii="Cambria" w:hAnsi="Cambria"/>
          <w:b/>
          <w:spacing w:val="20"/>
          <w:lang w:eastAsia="el-GR"/>
        </w:rPr>
      </w:r>
    </w:p>
    <w:p>
      <w:pPr>
        <w:pStyle w:val="Normal"/>
        <w:spacing w:lineRule="auto" w:line="240" w:before="120" w:after="120"/>
        <w:jc w:val="center"/>
        <w:rPr/>
      </w:pPr>
      <w:r>
        <w:rPr>
          <w:rFonts w:eastAsia="Times New Roman" w:cs="Times New Roman" w:ascii="Cambria" w:hAnsi="Cambria"/>
          <w:b/>
          <w:spacing w:val="20"/>
          <w:lang w:eastAsia="el-GR"/>
        </w:rPr>
        <w:t>του Εθνικού Μετσόβειου Πολυτεχνείου /</w:t>
      </w:r>
    </w:p>
    <w:p>
      <w:pPr>
        <w:pStyle w:val="Normal"/>
        <w:spacing w:lineRule="auto" w:line="240" w:before="120" w:after="120"/>
        <w:jc w:val="center"/>
        <w:rPr/>
      </w:pPr>
      <w:r>
        <w:rPr>
          <w:rFonts w:eastAsia="Times New Roman" w:cs="Times New Roman" w:ascii="Cambria" w:hAnsi="Cambria"/>
          <w:b/>
          <w:spacing w:val="20"/>
          <w:lang w:eastAsia="el-GR"/>
        </w:rPr>
        <w:t>Ειδικός Λογαριασμός Κονδυλίων Έρευνας</w:t>
      </w:r>
    </w:p>
    <w:p>
      <w:pPr>
        <w:pStyle w:val="Normal"/>
        <w:spacing w:lineRule="auto" w:line="240" w:before="120" w:after="120"/>
        <w:jc w:val="center"/>
        <w:rPr>
          <w:rFonts w:ascii="Cambria" w:hAnsi="Cambria" w:eastAsia="Times New Roman" w:cs="Arial"/>
          <w:b/>
          <w:b/>
          <w:sz w:val="24"/>
          <w:szCs w:val="24"/>
          <w:lang w:eastAsia="el-GR"/>
        </w:rPr>
      </w:pPr>
      <w:r>
        <w:rPr>
          <w:rFonts w:eastAsia="Times New Roman" w:cs="Arial" w:ascii="Cambria" w:hAnsi="Cambria"/>
          <w:b/>
          <w:sz w:val="24"/>
          <w:szCs w:val="24"/>
          <w:lang w:eastAsia="el-GR"/>
        </w:rPr>
      </w:r>
    </w:p>
    <w:p>
      <w:pPr>
        <w:pStyle w:val="Normal"/>
        <w:spacing w:lineRule="auto" w:line="240" w:before="120" w:after="120"/>
        <w:jc w:val="center"/>
        <w:rPr>
          <w:rFonts w:ascii="Cambria" w:hAnsi="Cambria" w:eastAsia="Times New Roman" w:cs="Arial"/>
          <w:b/>
          <w:b/>
          <w:sz w:val="24"/>
          <w:szCs w:val="24"/>
          <w:lang w:eastAsia="el-GR"/>
        </w:rPr>
      </w:pPr>
      <w:r>
        <w:rPr>
          <w:rFonts w:eastAsia="Times New Roman" w:cs="Arial" w:ascii="Cambria" w:hAnsi="Cambria"/>
          <w:b/>
          <w:sz w:val="24"/>
          <w:szCs w:val="24"/>
          <w:lang w:eastAsia="el-GR"/>
        </w:rPr>
      </w:r>
    </w:p>
    <w:p>
      <w:pPr>
        <w:pStyle w:val="Normal"/>
        <w:spacing w:lineRule="auto" w:line="240" w:before="120" w:after="120"/>
        <w:ind w:left="360" w:hanging="0"/>
        <w:contextualSpacing/>
        <w:jc w:val="both"/>
        <w:rPr/>
      </w:pPr>
      <w:r>
        <w:rPr>
          <w:rFonts w:eastAsia="Times New Roman" w:cs="Arial" w:ascii="Cambria" w:hAnsi="Cambria"/>
          <w:b/>
          <w:sz w:val="24"/>
          <w:szCs w:val="24"/>
          <w:lang w:eastAsia="el-GR"/>
        </w:rPr>
        <w:t xml:space="preserve"> </w:t>
      </w:r>
      <w:r>
        <w:rPr>
          <w:rFonts w:eastAsia="Times New Roman" w:cs="Arial" w:ascii="Cambria" w:hAnsi="Cambria"/>
          <w:b/>
          <w:sz w:val="24"/>
          <w:szCs w:val="24"/>
          <w:lang w:eastAsia="el-GR"/>
        </w:rPr>
        <w:t xml:space="preserve">Για την Πράξη </w:t>
      </w:r>
      <w:r>
        <w:rPr>
          <w:rFonts w:eastAsia="Calibri" w:cs="Arial" w:ascii="Cambria" w:hAnsi="Cambria"/>
          <w:sz w:val="24"/>
          <w:szCs w:val="24"/>
        </w:rPr>
        <w:t xml:space="preserve">«Σύμπραξη για εφαρμοσμένη έρευνα (δια καινοτόμου διαδικασίας) με σκοπό </w:t>
      </w:r>
      <w:bookmarkStart w:id="0" w:name="_Hlk104285594"/>
      <w:r>
        <w:rPr>
          <w:rFonts w:eastAsia="Calibri" w:cs="Arial" w:ascii="Cambria" w:hAnsi="Cambria"/>
          <w:sz w:val="24"/>
          <w:szCs w:val="24"/>
        </w:rPr>
        <w:t>την ανάπτυξη δυνατοτήτων ψηφιακής ανίχνευσης των επικαλύψεων αρμοδιοτήτων και αξιοποίησης ψηφιακών δεδομένων στο πλαίσιο της ανάπτυξης πολιτικών πολυεπίπεδης διακυβέρνησης της Δ.Δ. από το Υπουργείο Εσωτερικών</w:t>
      </w:r>
      <w:bookmarkEnd w:id="0"/>
      <w:r>
        <w:rPr>
          <w:rFonts w:eastAsia="Calibri" w:cs="Arial" w:ascii="Cambria" w:hAnsi="Cambria"/>
          <w:sz w:val="24"/>
          <w:szCs w:val="24"/>
        </w:rPr>
        <w:t>».</w:t>
      </w:r>
    </w:p>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p>
      <w:pPr>
        <w:pStyle w:val="Normal"/>
        <w:spacing w:lineRule="auto" w:line="240" w:before="120" w:after="120"/>
        <w:jc w:val="center"/>
        <w:rPr/>
      </w:pPr>
      <w:r>
        <w:rPr>
          <w:rFonts w:eastAsia="Times New Roman" w:cs="Arial" w:ascii="Cambria" w:hAnsi="Cambria"/>
          <w:b/>
          <w:sz w:val="24"/>
          <w:szCs w:val="24"/>
          <w:lang w:eastAsia="el-GR"/>
        </w:rPr>
        <w:t>Αθήνα, ……….</w:t>
      </w:r>
    </w:p>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p>
      <w:pPr>
        <w:pStyle w:val="Normal"/>
        <w:keepNext w:val="true"/>
        <w:numPr>
          <w:ilvl w:val="0"/>
          <w:numId w:val="0"/>
        </w:numPr>
        <w:spacing w:lineRule="auto" w:line="240" w:before="360" w:after="120"/>
        <w:ind w:left="360" w:hanging="360"/>
        <w:outlineLvl w:val="0"/>
        <w:rPr/>
      </w:pPr>
      <w:r>
        <w:rPr>
          <w:rFonts w:eastAsia="Times New Roman" w:cs="Arial" w:ascii="Arial" w:hAnsi="Arial"/>
          <w:b/>
          <w:sz w:val="24"/>
          <w:szCs w:val="24"/>
          <w:lang w:eastAsia="el-GR"/>
        </w:rPr>
        <w:t>ΠΕΡΙΕΧΟΜΕΝΑ</w:t>
      </w:r>
    </w:p>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sdt>
      <w:sdtPr>
        <w:docPartObj>
          <w:docPartGallery w:val="Table of Contents"/>
          <w:docPartUnique w:val="true"/>
        </w:docPartObj>
      </w:sdtPr>
      <w:sdtContent>
        <w:p>
          <w:pPr>
            <w:pStyle w:val="Normal"/>
            <w:tabs>
              <w:tab w:val="clear" w:pos="720"/>
              <w:tab w:val="left" w:pos="567" w:leader="none"/>
              <w:tab w:val="right" w:pos="7371" w:leader="dot"/>
            </w:tabs>
            <w:spacing w:lineRule="auto" w:line="240" w:before="120" w:after="100"/>
            <w:ind w:left="1134" w:hanging="425"/>
            <w:jc w:val="both"/>
            <w:rPr/>
          </w:pPr>
          <w:r>
            <w:fldChar w:fldCharType="begin"/>
          </w:r>
          <w:r>
            <w:rPr>
              <w:rStyle w:val="IndexLink"/>
              <w:sz w:val="16"/>
              <w:u w:val="single"/>
              <w:b/>
              <w:szCs w:val="16"/>
              <w:bCs/>
              <w:rFonts w:eastAsia="Times New Roman" w:cs="Arial" w:ascii="Arial Narrow" w:hAnsi="Arial Narrow"/>
              <w:lang w:eastAsia="el-GR"/>
            </w:rPr>
            <w:instrText> TOC \z \o "1-1" \u </w:instrText>
          </w:r>
          <w:r>
            <w:rPr>
              <w:rStyle w:val="IndexLink"/>
              <w:sz w:val="16"/>
              <w:u w:val="single"/>
              <w:b/>
              <w:szCs w:val="16"/>
              <w:bCs/>
              <w:rFonts w:eastAsia="Times New Roman" w:cs="Arial" w:ascii="Arial Narrow" w:hAnsi="Arial Narrow"/>
              <w:lang w:eastAsia="el-GR"/>
            </w:rPr>
            <w:fldChar w:fldCharType="separate"/>
          </w:r>
          <w:r>
            <w:fldChar w:fldCharType="begin"/>
          </w:r>
          <w:r>
            <w:rPr>
              <w:rStyle w:val="IndexLink"/>
              <w:sz w:val="16"/>
              <w:u w:val="single"/>
              <w:b/>
              <w:szCs w:val="16"/>
              <w:bCs/>
              <w:rFonts w:eastAsia="Times New Roman" w:cs="Arial" w:ascii="Arial Narrow" w:hAnsi="Arial Narrow"/>
              <w:lang w:eastAsia="el-GR"/>
            </w:rPr>
            <w:instrText> HYPERLINK "../../../..//192.168.200.131/dioik_doc/_V5WRO~D/_9284T~3/_HWAWD~Y/2021/_RF5M2~F/_9KPNJ~T/_OPBXA~Y/2S74QT~P.21/VQQ18G~T" \l "_Toc75366518"</w:instrText>
          </w:r>
          <w:r>
            <w:rPr>
              <w:rStyle w:val="IndexLink"/>
              <w:sz w:val="16"/>
              <w:u w:val="single"/>
              <w:b/>
              <w:szCs w:val="16"/>
              <w:bCs/>
              <w:rFonts w:eastAsia="Times New Roman" w:cs="Arial" w:ascii="Arial Narrow" w:hAnsi="Arial Narrow"/>
              <w:lang w:eastAsia="el-GR"/>
            </w:rPr>
            <w:fldChar w:fldCharType="separate"/>
          </w:r>
          <w:r>
            <w:rPr>
              <w:rStyle w:val="IndexLink"/>
              <w:rFonts w:eastAsia="Times New Roman" w:cs="Arial" w:ascii="Arial Narrow" w:hAnsi="Arial Narrow"/>
              <w:b/>
              <w:bCs/>
              <w:sz w:val="16"/>
              <w:szCs w:val="16"/>
              <w:u w:val="single"/>
              <w:lang w:eastAsia="el-GR"/>
            </w:rPr>
            <w:t>1.</w:t>
          </w:r>
          <w:r>
            <w:rPr>
              <w:rStyle w:val="IndexLink"/>
              <w:sz w:val="16"/>
              <w:u w:val="single"/>
              <w:b/>
              <w:szCs w:val="16"/>
              <w:bCs/>
              <w:rFonts w:eastAsia="Times New Roman" w:cs="Arial" w:ascii="Arial Narrow" w:hAnsi="Arial Narrow"/>
              <w:lang w:eastAsia="el-GR"/>
            </w:rPr>
            <w:fldChar w:fldCharType="end"/>
          </w:r>
          <w:r>
            <w:rPr>
              <w:rFonts w:eastAsia="MS Mincho" w:cs="Arial" w:ascii="Arial Narrow" w:hAnsi="Arial Narrow"/>
              <w:b/>
              <w:bCs/>
              <w:sz w:val="16"/>
              <w:szCs w:val="16"/>
              <w:u w:val="single"/>
              <w:lang w:eastAsia="el-GR"/>
            </w:rPr>
            <w:tab/>
          </w:r>
          <w:r>
            <w:rPr>
              <w:rFonts w:eastAsia="Times New Roman" w:cs="Arial" w:ascii="Arial Narrow" w:hAnsi="Arial Narrow"/>
              <w:b/>
              <w:bCs/>
              <w:sz w:val="16"/>
              <w:szCs w:val="16"/>
              <w:u w:val="single"/>
              <w:lang w:eastAsia="el-GR"/>
            </w:rPr>
            <w:t>ΠΡΟΟΙΜΙΟ ΚΑΙ ΠΕΡΙΕΧΟΜΕΝΟ ΤΗΣ ΣΥΜΒΑΣΗΣ</w:t>
            <w:tab/>
            <w:t>3</w:t>
          </w:r>
        </w:p>
        <w:p>
          <w:pPr>
            <w:pStyle w:val="Normal"/>
            <w:tabs>
              <w:tab w:val="clear" w:pos="720"/>
              <w:tab w:val="left" w:pos="567" w:leader="none"/>
              <w:tab w:val="right" w:pos="7371" w:leader="dot"/>
            </w:tabs>
            <w:spacing w:lineRule="auto" w:line="240" w:before="120" w:after="100"/>
            <w:ind w:left="1134" w:hanging="425"/>
            <w:jc w:val="both"/>
            <w:rPr/>
          </w:pPr>
          <w:r>
            <w:fldChar w:fldCharType="begin"/>
          </w:r>
          <w:r>
            <w:rPr>
              <w:rStyle w:val="IndexLink"/>
              <w:sz w:val="16"/>
              <w:u w:val="single"/>
              <w:b/>
              <w:szCs w:val="16"/>
              <w:bCs/>
              <w:rFonts w:eastAsia="Times New Roman" w:cs="Arial" w:ascii="Arial Narrow" w:hAnsi="Arial Narrow"/>
              <w:lang w:eastAsia="el-GR"/>
            </w:rPr>
            <w:instrText> HYPERLINK "../../../..//192.168.200.131/dioik_doc/_V5WRO~D/_9284T~3/_HWAWD~Y/2021/_RF5M2~F/_9KPNJ~T/_OPBXA~Y/2S74QT~P.21/VQQ18G~T" \l "_Toc75366520"</w:instrText>
          </w:r>
          <w:r>
            <w:rPr>
              <w:rStyle w:val="IndexLink"/>
              <w:sz w:val="16"/>
              <w:u w:val="single"/>
              <w:b/>
              <w:szCs w:val="16"/>
              <w:bCs/>
              <w:rFonts w:eastAsia="Times New Roman" w:cs="Arial" w:ascii="Arial Narrow" w:hAnsi="Arial Narrow"/>
              <w:lang w:eastAsia="el-GR"/>
            </w:rPr>
            <w:fldChar w:fldCharType="separate"/>
          </w:r>
          <w:r>
            <w:rPr>
              <w:rStyle w:val="IndexLink"/>
              <w:rFonts w:eastAsia="Times New Roman" w:cs="Arial" w:ascii="Arial Narrow" w:hAnsi="Arial Narrow"/>
              <w:b/>
              <w:bCs/>
              <w:sz w:val="16"/>
              <w:szCs w:val="16"/>
              <w:u w:val="single"/>
              <w:lang w:eastAsia="el-GR"/>
            </w:rPr>
            <w:t>3.</w:t>
          </w:r>
          <w:r>
            <w:rPr>
              <w:rStyle w:val="IndexLink"/>
              <w:sz w:val="16"/>
              <w:u w:val="single"/>
              <w:b/>
              <w:szCs w:val="16"/>
              <w:bCs/>
              <w:rFonts w:eastAsia="Times New Roman" w:cs="Arial" w:ascii="Arial Narrow" w:hAnsi="Arial Narrow"/>
              <w:lang w:eastAsia="el-GR"/>
            </w:rPr>
            <w:fldChar w:fldCharType="end"/>
          </w:r>
          <w:r>
            <w:rPr>
              <w:rFonts w:eastAsia="MS Mincho" w:cs="Arial" w:ascii="Arial Narrow" w:hAnsi="Arial Narrow"/>
              <w:b/>
              <w:bCs/>
              <w:sz w:val="16"/>
              <w:szCs w:val="16"/>
              <w:u w:val="single"/>
              <w:lang w:eastAsia="el-GR"/>
            </w:rPr>
            <w:tab/>
          </w:r>
          <w:r>
            <w:rPr>
              <w:rFonts w:eastAsia="Times New Roman" w:cs="Arial" w:ascii="Arial Narrow" w:hAnsi="Arial Narrow"/>
              <w:b/>
              <w:bCs/>
              <w:sz w:val="16"/>
              <w:szCs w:val="16"/>
              <w:u w:val="single"/>
              <w:lang w:eastAsia="el-GR"/>
            </w:rPr>
            <w:t>ΣΚΟΠΟΣ</w:t>
            <w:tab/>
            <w:t>5</w:t>
          </w:r>
        </w:p>
        <w:p>
          <w:pPr>
            <w:pStyle w:val="Normal"/>
            <w:tabs>
              <w:tab w:val="clear" w:pos="720"/>
              <w:tab w:val="left" w:pos="567" w:leader="none"/>
              <w:tab w:val="right" w:pos="7371" w:leader="dot"/>
            </w:tabs>
            <w:spacing w:lineRule="auto" w:line="240" w:before="120" w:after="100"/>
            <w:ind w:left="1134" w:hanging="425"/>
            <w:jc w:val="both"/>
            <w:rPr/>
          </w:pPr>
          <w:r>
            <w:fldChar w:fldCharType="begin"/>
          </w:r>
          <w:r>
            <w:rPr>
              <w:rStyle w:val="IndexLink"/>
              <w:sz w:val="16"/>
              <w:u w:val="single"/>
              <w:b/>
              <w:szCs w:val="16"/>
              <w:bCs/>
              <w:rFonts w:eastAsia="Times New Roman" w:cs="Arial" w:ascii="Arial Narrow" w:hAnsi="Arial Narrow"/>
              <w:lang w:eastAsia="el-GR"/>
            </w:rPr>
            <w:instrText> HYPERLINK "../../../..//192.168.200.131/dioik_doc/_V5WRO~D/_9284T~3/_HWAWD~Y/2021/_RF5M2~F/_9KPNJ~T/_OPBXA~Y/2S74QT~P.21/VQQ18G~T" \l "_Toc75366521"</w:instrText>
          </w:r>
          <w:r>
            <w:rPr>
              <w:rStyle w:val="IndexLink"/>
              <w:sz w:val="16"/>
              <w:u w:val="single"/>
              <w:b/>
              <w:szCs w:val="16"/>
              <w:bCs/>
              <w:rFonts w:eastAsia="Times New Roman" w:cs="Arial" w:ascii="Arial Narrow" w:hAnsi="Arial Narrow"/>
              <w:lang w:eastAsia="el-GR"/>
            </w:rPr>
            <w:fldChar w:fldCharType="separate"/>
          </w:r>
          <w:r>
            <w:rPr>
              <w:rStyle w:val="IndexLink"/>
              <w:rFonts w:eastAsia="Times New Roman" w:cs="Arial" w:ascii="Arial Narrow" w:hAnsi="Arial Narrow"/>
              <w:b/>
              <w:bCs/>
              <w:sz w:val="16"/>
              <w:szCs w:val="16"/>
              <w:u w:val="single"/>
              <w:lang w:eastAsia="el-GR"/>
            </w:rPr>
            <w:t>4.</w:t>
          </w:r>
          <w:r>
            <w:rPr>
              <w:rStyle w:val="IndexLink"/>
              <w:sz w:val="16"/>
              <w:u w:val="single"/>
              <w:b/>
              <w:szCs w:val="16"/>
              <w:bCs/>
              <w:rFonts w:eastAsia="Times New Roman" w:cs="Arial" w:ascii="Arial Narrow" w:hAnsi="Arial Narrow"/>
              <w:lang w:eastAsia="el-GR"/>
            </w:rPr>
            <w:fldChar w:fldCharType="end"/>
          </w:r>
          <w:r>
            <w:rPr>
              <w:rFonts w:eastAsia="MS Mincho" w:cs="Arial" w:ascii="Arial Narrow" w:hAnsi="Arial Narrow"/>
              <w:b/>
              <w:bCs/>
              <w:sz w:val="16"/>
              <w:szCs w:val="16"/>
              <w:u w:val="single"/>
              <w:lang w:eastAsia="el-GR"/>
            </w:rPr>
            <w:tab/>
          </w:r>
          <w:r>
            <w:rPr>
              <w:rFonts w:eastAsia="Times New Roman" w:cs="Arial" w:ascii="Arial Narrow" w:hAnsi="Arial Narrow"/>
              <w:b/>
              <w:bCs/>
              <w:sz w:val="16"/>
              <w:szCs w:val="16"/>
              <w:u w:val="single"/>
              <w:lang w:eastAsia="el-GR"/>
            </w:rPr>
            <w:t>ΑΝΤΙΚΕΙΜΕΝΟ</w:t>
            <w:tab/>
            <w:t>6</w:t>
          </w:r>
        </w:p>
        <w:p>
          <w:pPr>
            <w:pStyle w:val="Normal"/>
            <w:tabs>
              <w:tab w:val="clear" w:pos="720"/>
              <w:tab w:val="left" w:pos="567" w:leader="none"/>
              <w:tab w:val="right" w:pos="7371" w:leader="dot"/>
            </w:tabs>
            <w:spacing w:lineRule="auto" w:line="240" w:before="120" w:after="100"/>
            <w:ind w:left="1134" w:hanging="425"/>
            <w:jc w:val="both"/>
            <w:rPr/>
          </w:pPr>
          <w:r>
            <w:fldChar w:fldCharType="begin"/>
          </w:r>
          <w:r>
            <w:rPr>
              <w:rStyle w:val="IndexLink"/>
              <w:sz w:val="16"/>
              <w:u w:val="single"/>
              <w:b/>
              <w:szCs w:val="16"/>
              <w:bCs/>
              <w:rFonts w:eastAsia="Times New Roman" w:cs="Arial" w:ascii="Arial Narrow" w:hAnsi="Arial Narrow"/>
              <w:lang w:eastAsia="el-GR"/>
            </w:rPr>
            <w:instrText> HYPERLINK "../../../..//192.168.200.131/dioik_doc/_V5WRO~D/_9284T~3/_HWAWD~Y/2021/_RF5M2~F/_9KPNJ~T/_OPBXA~Y/2S74QT~P.21/VQQ18G~T" \l "_Toc75366522"</w:instrText>
          </w:r>
          <w:r>
            <w:rPr>
              <w:rStyle w:val="IndexLink"/>
              <w:sz w:val="16"/>
              <w:u w:val="single"/>
              <w:b/>
              <w:szCs w:val="16"/>
              <w:bCs/>
              <w:rFonts w:eastAsia="Times New Roman" w:cs="Arial" w:ascii="Arial Narrow" w:hAnsi="Arial Narrow"/>
              <w:lang w:eastAsia="el-GR"/>
            </w:rPr>
            <w:fldChar w:fldCharType="separate"/>
          </w:r>
          <w:r>
            <w:rPr>
              <w:rStyle w:val="IndexLink"/>
              <w:rFonts w:eastAsia="Times New Roman" w:cs="Arial" w:ascii="Arial Narrow" w:hAnsi="Arial Narrow"/>
              <w:b/>
              <w:bCs/>
              <w:sz w:val="16"/>
              <w:szCs w:val="16"/>
              <w:u w:val="single"/>
              <w:lang w:eastAsia="el-GR"/>
            </w:rPr>
            <w:t>5.</w:t>
          </w:r>
          <w:r>
            <w:rPr>
              <w:rStyle w:val="IndexLink"/>
              <w:sz w:val="16"/>
              <w:u w:val="single"/>
              <w:b/>
              <w:szCs w:val="16"/>
              <w:bCs/>
              <w:rFonts w:eastAsia="Times New Roman" w:cs="Arial" w:ascii="Arial Narrow" w:hAnsi="Arial Narrow"/>
              <w:lang w:eastAsia="el-GR"/>
            </w:rPr>
            <w:fldChar w:fldCharType="end"/>
          </w:r>
          <w:r>
            <w:rPr>
              <w:rFonts w:eastAsia="MS Mincho" w:cs="Arial" w:ascii="Arial Narrow" w:hAnsi="Arial Narrow"/>
              <w:b/>
              <w:bCs/>
              <w:sz w:val="16"/>
              <w:szCs w:val="16"/>
              <w:u w:val="single"/>
              <w:lang w:eastAsia="el-GR"/>
            </w:rPr>
            <w:tab/>
          </w:r>
          <w:r>
            <w:rPr>
              <w:rFonts w:eastAsia="Times New Roman" w:cs="Arial" w:ascii="Arial Narrow" w:hAnsi="Arial Narrow"/>
              <w:b/>
              <w:bCs/>
              <w:sz w:val="16"/>
              <w:szCs w:val="16"/>
              <w:u w:val="single"/>
              <w:lang w:eastAsia="el-GR"/>
            </w:rPr>
            <w:t>ΦΟΡΕΙΣ ΥΛΟΠΟΙΗΣΗΣ ΤΗΣ ΕΡΕΥΝΑΣ – ΧΡΗΣΗΣ ΤΩΝ ΠΟΡΙΣΜΑΤΩΝ</w:t>
            <w:tab/>
            <w:t>8</w:t>
          </w:r>
        </w:p>
        <w:p>
          <w:pPr>
            <w:pStyle w:val="Normal"/>
            <w:tabs>
              <w:tab w:val="clear" w:pos="720"/>
              <w:tab w:val="left" w:pos="567" w:leader="none"/>
              <w:tab w:val="right" w:pos="7371" w:leader="dot"/>
            </w:tabs>
            <w:spacing w:lineRule="auto" w:line="240" w:before="120" w:after="100"/>
            <w:ind w:left="1134" w:hanging="425"/>
            <w:jc w:val="both"/>
            <w:rPr/>
          </w:pPr>
          <w:r>
            <w:fldChar w:fldCharType="begin"/>
          </w:r>
          <w:r>
            <w:rPr>
              <w:rStyle w:val="IndexLink"/>
              <w:sz w:val="16"/>
              <w:u w:val="single"/>
              <w:b/>
              <w:szCs w:val="16"/>
              <w:bCs/>
              <w:rFonts w:eastAsia="Times New Roman" w:cs="Arial" w:ascii="Arial Narrow" w:hAnsi="Arial Narrow"/>
              <w:lang w:eastAsia="el-GR"/>
            </w:rPr>
            <w:instrText> HYPERLINK "../../../..//192.168.200.131/dioik_doc/_V5WRO~D/_9284T~3/_HWAWD~Y/2021/_RF5M2~F/_9KPNJ~T/_OPBXA~Y/2S74QT~P.21/VQQ18G~T" \l "_Toc75366523"</w:instrText>
          </w:r>
          <w:r>
            <w:rPr>
              <w:rStyle w:val="IndexLink"/>
              <w:sz w:val="16"/>
              <w:u w:val="single"/>
              <w:b/>
              <w:szCs w:val="16"/>
              <w:bCs/>
              <w:rFonts w:eastAsia="Times New Roman" w:cs="Arial" w:ascii="Arial Narrow" w:hAnsi="Arial Narrow"/>
              <w:lang w:eastAsia="el-GR"/>
            </w:rPr>
            <w:fldChar w:fldCharType="separate"/>
          </w:r>
          <w:r>
            <w:rPr>
              <w:rStyle w:val="IndexLink"/>
              <w:rFonts w:eastAsia="Times New Roman" w:cs="Arial" w:ascii="Arial Narrow" w:hAnsi="Arial Narrow"/>
              <w:b/>
              <w:bCs/>
              <w:sz w:val="16"/>
              <w:szCs w:val="16"/>
              <w:u w:val="single"/>
              <w:lang w:eastAsia="el-GR"/>
            </w:rPr>
            <w:t>6.</w:t>
          </w:r>
          <w:r>
            <w:rPr>
              <w:rStyle w:val="IndexLink"/>
              <w:sz w:val="16"/>
              <w:u w:val="single"/>
              <w:b/>
              <w:szCs w:val="16"/>
              <w:bCs/>
              <w:rFonts w:eastAsia="Times New Roman" w:cs="Arial" w:ascii="Arial Narrow" w:hAnsi="Arial Narrow"/>
              <w:lang w:eastAsia="el-GR"/>
            </w:rPr>
            <w:fldChar w:fldCharType="end"/>
          </w:r>
          <w:r>
            <w:rPr>
              <w:rFonts w:eastAsia="MS Mincho" w:cs="Arial" w:ascii="Arial Narrow" w:hAnsi="Arial Narrow"/>
              <w:b/>
              <w:bCs/>
              <w:sz w:val="16"/>
              <w:szCs w:val="16"/>
              <w:u w:val="single"/>
              <w:lang w:eastAsia="el-GR"/>
            </w:rPr>
            <w:tab/>
          </w:r>
          <w:r>
            <w:rPr>
              <w:rFonts w:eastAsia="Times New Roman" w:cs="Arial" w:ascii="Arial Narrow" w:hAnsi="Arial Narrow"/>
              <w:b/>
              <w:bCs/>
              <w:sz w:val="16"/>
              <w:szCs w:val="16"/>
              <w:u w:val="single"/>
              <w:lang w:eastAsia="el-GR"/>
            </w:rPr>
            <w:t>ΔΙΑΡΚΕΙΑ ΚΑΙ ΧΡΟΝΟΔΙΑΓΡΑΜΜΑ ΕΦΑΡΜΟΓΗΣ</w:t>
            <w:tab/>
            <w:t>8</w:t>
          </w:r>
        </w:p>
        <w:p>
          <w:pPr>
            <w:pStyle w:val="Normal"/>
            <w:tabs>
              <w:tab w:val="clear" w:pos="720"/>
              <w:tab w:val="left" w:pos="567" w:leader="none"/>
              <w:tab w:val="right" w:pos="7371" w:leader="dot"/>
            </w:tabs>
            <w:spacing w:lineRule="auto" w:line="240" w:before="120" w:after="100"/>
            <w:ind w:left="1134" w:hanging="425"/>
            <w:jc w:val="both"/>
            <w:rPr/>
          </w:pPr>
          <w:r>
            <w:fldChar w:fldCharType="begin"/>
          </w:r>
          <w:r>
            <w:rPr>
              <w:rStyle w:val="IndexLink"/>
              <w:sz w:val="16"/>
              <w:u w:val="single"/>
              <w:b/>
              <w:szCs w:val="16"/>
              <w:bCs/>
              <w:rFonts w:eastAsia="Times New Roman" w:cs="Arial" w:ascii="Arial Narrow" w:hAnsi="Arial Narrow"/>
              <w:lang w:eastAsia="el-GR"/>
            </w:rPr>
            <w:instrText> HYPERLINK "../../../..//192.168.200.131/dioik_doc/_V5WRO~D/_9284T~3/_HWAWD~Y/2021/_RF5M2~F/_9KPNJ~T/_OPBXA~Y/2S74QT~P.21/VQQ18G~T" \l "_Toc75366524"</w:instrText>
          </w:r>
          <w:r>
            <w:rPr>
              <w:rStyle w:val="IndexLink"/>
              <w:sz w:val="16"/>
              <w:u w:val="single"/>
              <w:b/>
              <w:szCs w:val="16"/>
              <w:bCs/>
              <w:rFonts w:eastAsia="Times New Roman" w:cs="Arial" w:ascii="Arial Narrow" w:hAnsi="Arial Narrow"/>
              <w:lang w:eastAsia="el-GR"/>
            </w:rPr>
            <w:fldChar w:fldCharType="separate"/>
          </w:r>
          <w:r>
            <w:rPr>
              <w:rStyle w:val="IndexLink"/>
              <w:rFonts w:eastAsia="Times New Roman" w:cs="Arial" w:ascii="Arial Narrow" w:hAnsi="Arial Narrow"/>
              <w:b/>
              <w:bCs/>
              <w:sz w:val="16"/>
              <w:szCs w:val="16"/>
              <w:u w:val="single"/>
              <w:lang w:eastAsia="el-GR"/>
            </w:rPr>
            <w:t>7.</w:t>
          </w:r>
          <w:r>
            <w:rPr>
              <w:rStyle w:val="IndexLink"/>
              <w:sz w:val="16"/>
              <w:u w:val="single"/>
              <w:b/>
              <w:szCs w:val="16"/>
              <w:bCs/>
              <w:rFonts w:eastAsia="Times New Roman" w:cs="Arial" w:ascii="Arial Narrow" w:hAnsi="Arial Narrow"/>
              <w:lang w:eastAsia="el-GR"/>
            </w:rPr>
            <w:fldChar w:fldCharType="end"/>
          </w:r>
          <w:r>
            <w:rPr>
              <w:rFonts w:eastAsia="MS Mincho" w:cs="Arial" w:ascii="Arial Narrow" w:hAnsi="Arial Narrow"/>
              <w:b/>
              <w:bCs/>
              <w:sz w:val="16"/>
              <w:szCs w:val="16"/>
              <w:u w:val="single"/>
              <w:lang w:eastAsia="el-GR"/>
            </w:rPr>
            <w:tab/>
          </w:r>
          <w:r>
            <w:rPr>
              <w:rFonts w:eastAsia="Times New Roman" w:cs="Arial" w:ascii="Arial Narrow" w:hAnsi="Arial Narrow"/>
              <w:b/>
              <w:bCs/>
              <w:sz w:val="16"/>
              <w:szCs w:val="16"/>
              <w:u w:val="single"/>
              <w:lang w:eastAsia="el-GR"/>
            </w:rPr>
            <w:t>ΠΡΟΫΠΟΛΟΓΙΣΜΟΣ – ΠΟΡΟΙ ΚΑΙ ΤΡΟΠΟΙ ΧΡΗΜΑΤΟΔΟΤΗΣΗΣ ΤΟΥ ΕΡΓΟΥ</w:t>
            <w:tab/>
            <w:t>9</w:t>
          </w:r>
        </w:p>
        <w:p>
          <w:pPr>
            <w:pStyle w:val="Normal"/>
            <w:tabs>
              <w:tab w:val="clear" w:pos="720"/>
              <w:tab w:val="left" w:pos="567" w:leader="none"/>
              <w:tab w:val="right" w:pos="7371" w:leader="dot"/>
            </w:tabs>
            <w:spacing w:lineRule="auto" w:line="240" w:before="120" w:after="100"/>
            <w:ind w:left="1134" w:hanging="425"/>
            <w:jc w:val="both"/>
            <w:rPr/>
          </w:pPr>
          <w:r>
            <w:fldChar w:fldCharType="begin"/>
          </w:r>
          <w:r>
            <w:rPr>
              <w:rStyle w:val="IndexLink"/>
              <w:sz w:val="16"/>
              <w:u w:val="single"/>
              <w:b/>
              <w:szCs w:val="16"/>
              <w:bCs/>
              <w:rFonts w:eastAsia="Times New Roman" w:cs="Arial" w:ascii="Arial Narrow" w:hAnsi="Arial Narrow"/>
              <w:lang w:eastAsia="el-GR"/>
            </w:rPr>
            <w:instrText> HYPERLINK "../../../..//192.168.200.131/dioik_doc/_V5WRO~D/_9284T~3/_HWAWD~Y/2021/_RF5M2~F/_9KPNJ~T/_OPBXA~Y/2S74QT~P.21/VQQ18G~T" \l "_Toc75366525"</w:instrText>
          </w:r>
          <w:r>
            <w:rPr>
              <w:rStyle w:val="IndexLink"/>
              <w:sz w:val="16"/>
              <w:u w:val="single"/>
              <w:b/>
              <w:szCs w:val="16"/>
              <w:bCs/>
              <w:rFonts w:eastAsia="Times New Roman" w:cs="Arial" w:ascii="Arial Narrow" w:hAnsi="Arial Narrow"/>
              <w:lang w:eastAsia="el-GR"/>
            </w:rPr>
            <w:fldChar w:fldCharType="separate"/>
          </w:r>
          <w:r>
            <w:rPr>
              <w:rStyle w:val="IndexLink"/>
              <w:rFonts w:eastAsia="Times New Roman" w:cs="Arial" w:ascii="Arial Narrow" w:hAnsi="Arial Narrow"/>
              <w:b/>
              <w:bCs/>
              <w:sz w:val="16"/>
              <w:szCs w:val="16"/>
              <w:u w:val="single"/>
              <w:lang w:eastAsia="el-GR"/>
            </w:rPr>
            <w:t>8.</w:t>
          </w:r>
          <w:r>
            <w:rPr>
              <w:rStyle w:val="IndexLink"/>
              <w:sz w:val="16"/>
              <w:u w:val="single"/>
              <w:b/>
              <w:szCs w:val="16"/>
              <w:bCs/>
              <w:rFonts w:eastAsia="Times New Roman" w:cs="Arial" w:ascii="Arial Narrow" w:hAnsi="Arial Narrow"/>
              <w:lang w:eastAsia="el-GR"/>
            </w:rPr>
            <w:fldChar w:fldCharType="end"/>
          </w:r>
          <w:r>
            <w:rPr>
              <w:rFonts w:eastAsia="MS Mincho" w:cs="Arial" w:ascii="Arial Narrow" w:hAnsi="Arial Narrow"/>
              <w:b/>
              <w:bCs/>
              <w:sz w:val="16"/>
              <w:szCs w:val="16"/>
              <w:u w:val="single"/>
              <w:lang w:eastAsia="el-GR"/>
            </w:rPr>
            <w:tab/>
          </w:r>
          <w:r>
            <w:rPr>
              <w:rFonts w:eastAsia="Times New Roman" w:cs="Arial" w:ascii="Arial Narrow" w:hAnsi="Arial Narrow"/>
              <w:b/>
              <w:bCs/>
              <w:sz w:val="16"/>
              <w:szCs w:val="16"/>
              <w:u w:val="single"/>
              <w:lang w:eastAsia="el-GR"/>
            </w:rPr>
            <w:t>ΥΠΟΧΡΕΩΣΕΙΣ ΚΑΙ ΔΙΚΑΙΩΜΑΤΑ ΤΩΝ ΣΥΜΒΑΛΛΟΜΕΝΩΝ</w:t>
            <w:tab/>
            <w:t>10</w:t>
          </w:r>
        </w:p>
        <w:p>
          <w:pPr>
            <w:pStyle w:val="Normal"/>
            <w:tabs>
              <w:tab w:val="clear" w:pos="720"/>
              <w:tab w:val="left" w:pos="567" w:leader="none"/>
              <w:tab w:val="right" w:pos="7371" w:leader="dot"/>
            </w:tabs>
            <w:spacing w:lineRule="auto" w:line="240" w:before="120" w:after="100"/>
            <w:ind w:left="1134" w:hanging="425"/>
            <w:jc w:val="both"/>
            <w:rPr/>
          </w:pPr>
          <w:r>
            <w:fldChar w:fldCharType="begin"/>
          </w:r>
          <w:r>
            <w:rPr>
              <w:rStyle w:val="IndexLink"/>
              <w:sz w:val="16"/>
              <w:u w:val="single"/>
              <w:b/>
              <w:szCs w:val="16"/>
              <w:bCs/>
              <w:rFonts w:eastAsia="Times New Roman" w:cs="Arial" w:ascii="Arial Narrow" w:hAnsi="Arial Narrow"/>
              <w:lang w:eastAsia="el-GR"/>
            </w:rPr>
            <w:instrText> HYPERLINK "../../../..//192.168.200.131/dioik_doc/_V5WRO~D/_9284T~3/_HWAWD~Y/2021/_RF5M2~F/_9KPNJ~T/_OPBXA~Y/2S74QT~P.21/VQQ18G~T" \l "_Toc75366526"</w:instrText>
          </w:r>
          <w:r>
            <w:rPr>
              <w:rStyle w:val="IndexLink"/>
              <w:sz w:val="16"/>
              <w:u w:val="single"/>
              <w:b/>
              <w:szCs w:val="16"/>
              <w:bCs/>
              <w:rFonts w:eastAsia="Times New Roman" w:cs="Arial" w:ascii="Arial Narrow" w:hAnsi="Arial Narrow"/>
              <w:lang w:eastAsia="el-GR"/>
            </w:rPr>
            <w:fldChar w:fldCharType="separate"/>
          </w:r>
          <w:r>
            <w:rPr>
              <w:rStyle w:val="IndexLink"/>
              <w:rFonts w:eastAsia="Times New Roman" w:cs="Arial" w:ascii="Arial Narrow" w:hAnsi="Arial Narrow"/>
              <w:b/>
              <w:bCs/>
              <w:sz w:val="16"/>
              <w:szCs w:val="16"/>
              <w:u w:val="single"/>
              <w:lang w:eastAsia="el-GR"/>
            </w:rPr>
            <w:t>9.</w:t>
          </w:r>
          <w:r>
            <w:rPr>
              <w:rStyle w:val="IndexLink"/>
              <w:sz w:val="16"/>
              <w:u w:val="single"/>
              <w:b/>
              <w:szCs w:val="16"/>
              <w:bCs/>
              <w:rFonts w:eastAsia="Times New Roman" w:cs="Arial" w:ascii="Arial Narrow" w:hAnsi="Arial Narrow"/>
              <w:lang w:eastAsia="el-GR"/>
            </w:rPr>
            <w:fldChar w:fldCharType="end"/>
          </w:r>
          <w:r>
            <w:rPr>
              <w:rFonts w:eastAsia="MS Mincho" w:cs="Arial" w:ascii="Arial Narrow" w:hAnsi="Arial Narrow"/>
              <w:b/>
              <w:bCs/>
              <w:sz w:val="16"/>
              <w:szCs w:val="16"/>
              <w:u w:val="single"/>
              <w:lang w:eastAsia="el-GR"/>
            </w:rPr>
            <w:tab/>
          </w:r>
          <w:r>
            <w:rPr>
              <w:rFonts w:eastAsia="Times New Roman" w:cs="Arial" w:ascii="Arial Narrow" w:hAnsi="Arial Narrow"/>
              <w:b/>
              <w:bCs/>
              <w:sz w:val="16"/>
              <w:szCs w:val="16"/>
              <w:u w:val="single"/>
              <w:lang w:eastAsia="el-GR"/>
            </w:rPr>
            <w:t>ΟΡΓΑΝΟ ΠΑΡΑΚΟΛΟΥΘΗΣΗΣ ΤΗΣ ΠΡΟΓΡΑΜΜΑΤΙΚΗΣ ΣΥΜΒΑΣΗΣ ΚΑΙ ΑΡΜΟΔΙΟΤΗΤΕΣ ΤΟΥ</w:t>
            <w:tab/>
            <w:t>12</w:t>
          </w:r>
        </w:p>
        <w:p>
          <w:pPr>
            <w:pStyle w:val="Normal"/>
            <w:tabs>
              <w:tab w:val="clear" w:pos="720"/>
              <w:tab w:val="left" w:pos="567" w:leader="none"/>
              <w:tab w:val="left" w:pos="660" w:leader="none"/>
              <w:tab w:val="right" w:pos="7371" w:leader="dot"/>
            </w:tabs>
            <w:spacing w:lineRule="auto" w:line="240" w:before="120" w:after="100"/>
            <w:ind w:left="1134" w:hanging="425"/>
            <w:jc w:val="both"/>
            <w:rPr/>
          </w:pPr>
          <w:r>
            <w:fldChar w:fldCharType="begin"/>
          </w:r>
          <w:r>
            <w:rPr>
              <w:rStyle w:val="IndexLink"/>
              <w:sz w:val="16"/>
              <w:u w:val="single"/>
              <w:b/>
              <w:szCs w:val="16"/>
              <w:bCs/>
              <w:rFonts w:eastAsia="Times New Roman" w:cs="Arial" w:ascii="Arial Narrow" w:hAnsi="Arial Narrow"/>
              <w:lang w:eastAsia="el-GR"/>
            </w:rPr>
            <w:instrText> HYPERLINK "../../../..//192.168.200.131/dioik_doc/_V5WRO~D/_9284T~3/_HWAWD~Y/2021/_RF5M2~F/_9KPNJ~T/_OPBXA~Y/2S74QT~P.21/VQQ18G~T" \l "_Toc75366527"</w:instrText>
          </w:r>
          <w:r>
            <w:rPr>
              <w:rStyle w:val="IndexLink"/>
              <w:sz w:val="16"/>
              <w:u w:val="single"/>
              <w:b/>
              <w:szCs w:val="16"/>
              <w:bCs/>
              <w:rFonts w:eastAsia="Times New Roman" w:cs="Arial" w:ascii="Arial Narrow" w:hAnsi="Arial Narrow"/>
              <w:lang w:eastAsia="el-GR"/>
            </w:rPr>
            <w:fldChar w:fldCharType="separate"/>
          </w:r>
          <w:r>
            <w:rPr>
              <w:rStyle w:val="IndexLink"/>
              <w:rFonts w:eastAsia="Times New Roman" w:cs="Arial" w:ascii="Arial Narrow" w:hAnsi="Arial Narrow"/>
              <w:b/>
              <w:bCs/>
              <w:sz w:val="16"/>
              <w:szCs w:val="16"/>
              <w:u w:val="single"/>
              <w:lang w:eastAsia="el-GR"/>
            </w:rPr>
            <w:t>10.</w:t>
          </w:r>
          <w:r>
            <w:rPr>
              <w:rStyle w:val="IndexLink"/>
              <w:sz w:val="16"/>
              <w:u w:val="single"/>
              <w:b/>
              <w:szCs w:val="16"/>
              <w:bCs/>
              <w:rFonts w:eastAsia="Times New Roman" w:cs="Arial" w:ascii="Arial Narrow" w:hAnsi="Arial Narrow"/>
              <w:lang w:eastAsia="el-GR"/>
            </w:rPr>
            <w:fldChar w:fldCharType="end"/>
          </w:r>
          <w:r>
            <w:rPr>
              <w:rFonts w:eastAsia="MS Mincho" w:cs="Arial" w:ascii="Arial Narrow" w:hAnsi="Arial Narrow"/>
              <w:b/>
              <w:bCs/>
              <w:sz w:val="16"/>
              <w:szCs w:val="16"/>
              <w:u w:val="single"/>
              <w:lang w:eastAsia="el-GR"/>
            </w:rPr>
            <w:tab/>
          </w:r>
          <w:r>
            <w:rPr>
              <w:rFonts w:eastAsia="Times New Roman" w:cs="Arial" w:ascii="Arial Narrow" w:hAnsi="Arial Narrow"/>
              <w:b/>
              <w:bCs/>
              <w:sz w:val="16"/>
              <w:szCs w:val="16"/>
              <w:u w:val="single"/>
              <w:lang w:eastAsia="el-GR"/>
            </w:rPr>
            <w:t>ΚΑΤΑΓΓΕΛΙΑ ΤΗΣ ΣΥΜΒΑΣΗΣ – ΠΟΙΝΙΚΕΣ ΡΗΤΡΕΣ</w:t>
            <w:tab/>
            <w:t>14</w:t>
          </w:r>
        </w:p>
        <w:p>
          <w:pPr>
            <w:pStyle w:val="Normal"/>
            <w:tabs>
              <w:tab w:val="clear" w:pos="720"/>
              <w:tab w:val="left" w:pos="567" w:leader="none"/>
              <w:tab w:val="left" w:pos="660" w:leader="none"/>
              <w:tab w:val="right" w:pos="7371" w:leader="dot"/>
            </w:tabs>
            <w:spacing w:lineRule="auto" w:line="240" w:before="120" w:after="100"/>
            <w:ind w:left="1134" w:hanging="425"/>
            <w:jc w:val="both"/>
            <w:rPr/>
          </w:pPr>
          <w:r>
            <w:fldChar w:fldCharType="begin"/>
          </w:r>
          <w:r>
            <w:rPr>
              <w:rStyle w:val="IndexLink"/>
              <w:sz w:val="16"/>
              <w:u w:val="single"/>
              <w:b/>
              <w:szCs w:val="16"/>
              <w:bCs/>
              <w:rFonts w:eastAsia="Times New Roman" w:cs="Arial" w:ascii="Arial Narrow" w:hAnsi="Arial Narrow"/>
              <w:lang w:eastAsia="el-GR"/>
            </w:rPr>
            <w:instrText> HYPERLINK "../../../..//192.168.200.131/dioik_doc/_V5WRO~D/_9284T~3/_HWAWD~Y/2021/_RF5M2~F/_9KPNJ~T/_OPBXA~Y/2S74QT~P.21/VQQ18G~T" \l "_Toc75366528"</w:instrText>
          </w:r>
          <w:r>
            <w:rPr>
              <w:rStyle w:val="IndexLink"/>
              <w:sz w:val="16"/>
              <w:u w:val="single"/>
              <w:b/>
              <w:szCs w:val="16"/>
              <w:bCs/>
              <w:rFonts w:eastAsia="Times New Roman" w:cs="Arial" w:ascii="Arial Narrow" w:hAnsi="Arial Narrow"/>
              <w:lang w:eastAsia="el-GR"/>
            </w:rPr>
            <w:fldChar w:fldCharType="separate"/>
          </w:r>
          <w:r>
            <w:rPr>
              <w:rStyle w:val="IndexLink"/>
              <w:rFonts w:eastAsia="Times New Roman" w:cs="Arial" w:ascii="Arial Narrow" w:hAnsi="Arial Narrow"/>
              <w:b/>
              <w:bCs/>
              <w:sz w:val="16"/>
              <w:szCs w:val="16"/>
              <w:u w:val="single"/>
              <w:lang w:eastAsia="el-GR"/>
            </w:rPr>
            <w:t>11.</w:t>
          </w:r>
          <w:r>
            <w:rPr>
              <w:rStyle w:val="IndexLink"/>
              <w:sz w:val="16"/>
              <w:u w:val="single"/>
              <w:b/>
              <w:szCs w:val="16"/>
              <w:bCs/>
              <w:rFonts w:eastAsia="Times New Roman" w:cs="Arial" w:ascii="Arial Narrow" w:hAnsi="Arial Narrow"/>
              <w:lang w:eastAsia="el-GR"/>
            </w:rPr>
            <w:fldChar w:fldCharType="end"/>
          </w:r>
          <w:r>
            <w:rPr>
              <w:rFonts w:eastAsia="MS Mincho" w:cs="Arial" w:ascii="Arial Narrow" w:hAnsi="Arial Narrow"/>
              <w:b/>
              <w:bCs/>
              <w:sz w:val="16"/>
              <w:szCs w:val="16"/>
              <w:u w:val="single"/>
              <w:lang w:eastAsia="el-GR"/>
            </w:rPr>
            <w:tab/>
          </w:r>
          <w:r>
            <w:rPr>
              <w:rFonts w:eastAsia="Times New Roman" w:cs="Arial" w:ascii="Arial Narrow" w:hAnsi="Arial Narrow"/>
              <w:b/>
              <w:bCs/>
              <w:sz w:val="16"/>
              <w:szCs w:val="16"/>
              <w:u w:val="single"/>
              <w:lang w:eastAsia="el-GR"/>
            </w:rPr>
            <w:t>ΕΠΙΛΥΣΗ ΔΙΑΦΟΡΩΝ –ΤΕΛΙΚΕΣ ΔΙΑΤΑΞΕΙΣ</w:t>
            <w:tab/>
            <w:t>14</w:t>
          </w:r>
          <w:r>
            <w:rPr>
              <w:sz w:val="16"/>
              <w:u w:val="single"/>
              <w:b/>
              <w:szCs w:val="16"/>
              <w:bCs/>
              <w:rFonts w:eastAsia="Times New Roman" w:cs="Arial" w:ascii="Arial Narrow" w:hAnsi="Arial Narrow"/>
              <w:lang w:eastAsia="el-GR"/>
            </w:rPr>
            <w:fldChar w:fldCharType="end"/>
          </w:r>
        </w:p>
      </w:sdtContent>
    </w:sdt>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p>
      <w:pPr>
        <w:pStyle w:val="Normal"/>
        <w:spacing w:lineRule="auto" w:line="240" w:before="120" w:after="120"/>
        <w:jc w:val="both"/>
        <w:rPr>
          <w:rFonts w:ascii="Cambria" w:hAnsi="Cambria" w:eastAsia="Times New Roman" w:cs="Arial"/>
          <w:b/>
          <w:b/>
          <w:bCs/>
          <w:sz w:val="24"/>
          <w:szCs w:val="24"/>
          <w:lang w:eastAsia="el-GR"/>
        </w:rPr>
      </w:pPr>
      <w:r>
        <w:rPr>
          <w:rFonts w:eastAsia="Times New Roman" w:cs="Arial" w:ascii="Cambria" w:hAnsi="Cambria"/>
          <w:b/>
          <w:bCs/>
          <w:sz w:val="24"/>
          <w:szCs w:val="24"/>
          <w:lang w:eastAsia="el-GR"/>
        </w:rPr>
      </w:r>
    </w:p>
    <w:p>
      <w:pPr>
        <w:pStyle w:val="Normal"/>
        <w:spacing w:lineRule="auto" w:line="240" w:before="120" w:after="120"/>
        <w:jc w:val="both"/>
        <w:rPr>
          <w:rFonts w:ascii="Cambria" w:hAnsi="Cambria" w:eastAsia="Times New Roman" w:cs="Arial"/>
          <w:b/>
          <w:b/>
          <w:bCs/>
          <w:sz w:val="24"/>
          <w:szCs w:val="24"/>
          <w:lang w:eastAsia="el-GR"/>
        </w:rPr>
      </w:pPr>
      <w:r>
        <w:rPr>
          <w:rFonts w:eastAsia="Times New Roman" w:cs="Arial" w:ascii="Cambria" w:hAnsi="Cambria"/>
          <w:b/>
          <w:bCs/>
          <w:sz w:val="24"/>
          <w:szCs w:val="24"/>
          <w:lang w:eastAsia="el-GR"/>
        </w:rPr>
      </w:r>
    </w:p>
    <w:p>
      <w:pPr>
        <w:pStyle w:val="Normal"/>
        <w:spacing w:lineRule="auto" w:line="240" w:before="120" w:after="120"/>
        <w:jc w:val="both"/>
        <w:rPr>
          <w:rFonts w:ascii="Cambria" w:hAnsi="Cambria" w:eastAsia="Times New Roman" w:cs="Arial"/>
          <w:b/>
          <w:b/>
          <w:bCs/>
          <w:sz w:val="24"/>
          <w:szCs w:val="24"/>
          <w:lang w:eastAsia="el-GR"/>
        </w:rPr>
      </w:pPr>
      <w:r>
        <w:rPr>
          <w:rFonts w:eastAsia="Times New Roman" w:cs="Arial" w:ascii="Cambria" w:hAnsi="Cambria"/>
          <w:b/>
          <w:bCs/>
          <w:sz w:val="24"/>
          <w:szCs w:val="24"/>
          <w:lang w:eastAsia="el-GR"/>
        </w:rPr>
      </w:r>
    </w:p>
    <w:p>
      <w:pPr>
        <w:pStyle w:val="Normal"/>
        <w:spacing w:lineRule="auto" w:line="240" w:before="120" w:after="120"/>
        <w:jc w:val="both"/>
        <w:rPr>
          <w:rFonts w:ascii="Cambria" w:hAnsi="Cambria" w:eastAsia="Times New Roman" w:cs="Arial"/>
          <w:b/>
          <w:b/>
          <w:bCs/>
          <w:sz w:val="24"/>
          <w:szCs w:val="24"/>
          <w:lang w:eastAsia="el-GR"/>
        </w:rPr>
      </w:pPr>
      <w:r>
        <w:rPr>
          <w:rFonts w:eastAsia="Times New Roman" w:cs="Arial" w:ascii="Cambria" w:hAnsi="Cambria"/>
          <w:b/>
          <w:bCs/>
          <w:sz w:val="24"/>
          <w:szCs w:val="24"/>
          <w:lang w:eastAsia="el-GR"/>
        </w:rPr>
      </w:r>
    </w:p>
    <w:p>
      <w:pPr>
        <w:pStyle w:val="Normal"/>
        <w:spacing w:lineRule="auto" w:line="240" w:before="120" w:after="120"/>
        <w:jc w:val="both"/>
        <w:rPr>
          <w:rFonts w:ascii="Cambria" w:hAnsi="Cambria" w:eastAsia="Times New Roman" w:cs="Arial"/>
          <w:b/>
          <w:b/>
          <w:bCs/>
          <w:sz w:val="24"/>
          <w:szCs w:val="24"/>
          <w:lang w:eastAsia="el-GR"/>
        </w:rPr>
      </w:pPr>
      <w:r>
        <w:rPr>
          <w:rFonts w:eastAsia="Times New Roman" w:cs="Arial" w:ascii="Cambria" w:hAnsi="Cambria"/>
          <w:b/>
          <w:bCs/>
          <w:sz w:val="24"/>
          <w:szCs w:val="24"/>
          <w:lang w:eastAsia="el-GR"/>
        </w:rPr>
      </w:r>
    </w:p>
    <w:p>
      <w:pPr>
        <w:pStyle w:val="Normal"/>
        <w:spacing w:lineRule="auto" w:line="240" w:before="120" w:after="120"/>
        <w:jc w:val="both"/>
        <w:rPr>
          <w:rFonts w:ascii="Cambria" w:hAnsi="Cambria" w:eastAsia="Times New Roman" w:cs="Arial"/>
          <w:b/>
          <w:b/>
          <w:bCs/>
          <w:sz w:val="24"/>
          <w:szCs w:val="24"/>
          <w:lang w:eastAsia="el-GR"/>
        </w:rPr>
      </w:pPr>
      <w:r>
        <w:rPr>
          <w:rFonts w:eastAsia="Times New Roman" w:cs="Arial" w:ascii="Cambria" w:hAnsi="Cambria"/>
          <w:b/>
          <w:bCs/>
          <w:sz w:val="24"/>
          <w:szCs w:val="24"/>
          <w:lang w:eastAsia="el-GR"/>
        </w:rPr>
      </w:r>
    </w:p>
    <w:p>
      <w:pPr>
        <w:pStyle w:val="Normal"/>
        <w:spacing w:lineRule="auto" w:line="240" w:before="120" w:after="120"/>
        <w:jc w:val="both"/>
        <w:rPr>
          <w:rFonts w:ascii="Cambria" w:hAnsi="Cambria" w:eastAsia="Times New Roman" w:cs="Arial"/>
          <w:b/>
          <w:b/>
          <w:bCs/>
          <w:sz w:val="24"/>
          <w:szCs w:val="24"/>
          <w:lang w:eastAsia="el-GR"/>
        </w:rPr>
      </w:pPr>
      <w:r>
        <w:rPr>
          <w:rFonts w:eastAsia="Times New Roman" w:cs="Arial" w:ascii="Cambria" w:hAnsi="Cambria"/>
          <w:b/>
          <w:bCs/>
          <w:sz w:val="24"/>
          <w:szCs w:val="24"/>
          <w:lang w:eastAsia="el-GR"/>
        </w:rPr>
      </w:r>
    </w:p>
    <w:p>
      <w:pPr>
        <w:pStyle w:val="Normal"/>
        <w:spacing w:lineRule="auto" w:line="240" w:before="120" w:after="120"/>
        <w:jc w:val="both"/>
        <w:rPr>
          <w:rFonts w:ascii="Cambria" w:hAnsi="Cambria" w:eastAsia="Times New Roman" w:cs="Arial"/>
          <w:b/>
          <w:b/>
          <w:bCs/>
          <w:sz w:val="24"/>
          <w:szCs w:val="24"/>
          <w:lang w:eastAsia="el-GR"/>
        </w:rPr>
      </w:pPr>
      <w:r>
        <w:rPr>
          <w:rFonts w:eastAsia="Times New Roman" w:cs="Arial" w:ascii="Cambria" w:hAnsi="Cambria"/>
          <w:b/>
          <w:bCs/>
          <w:sz w:val="24"/>
          <w:szCs w:val="24"/>
          <w:lang w:eastAsia="el-GR"/>
        </w:rPr>
      </w:r>
    </w:p>
    <w:p>
      <w:pPr>
        <w:pStyle w:val="Normal"/>
        <w:spacing w:lineRule="auto" w:line="240" w:before="120" w:after="120"/>
        <w:jc w:val="both"/>
        <w:rPr>
          <w:rFonts w:ascii="Cambria" w:hAnsi="Cambria" w:eastAsia="Times New Roman" w:cs="Arial"/>
          <w:b/>
          <w:b/>
          <w:bCs/>
          <w:sz w:val="24"/>
          <w:szCs w:val="24"/>
          <w:lang w:eastAsia="el-GR"/>
        </w:rPr>
      </w:pPr>
      <w:r>
        <w:rPr>
          <w:rFonts w:eastAsia="Times New Roman" w:cs="Arial" w:ascii="Cambria" w:hAnsi="Cambria"/>
          <w:b/>
          <w:bCs/>
          <w:sz w:val="24"/>
          <w:szCs w:val="24"/>
          <w:lang w:eastAsia="el-GR"/>
        </w:rPr>
      </w:r>
    </w:p>
    <w:p>
      <w:pPr>
        <w:pStyle w:val="Normal"/>
        <w:spacing w:lineRule="auto" w:line="240" w:before="120" w:after="120"/>
        <w:jc w:val="both"/>
        <w:rPr>
          <w:rFonts w:ascii="Cambria" w:hAnsi="Cambria" w:eastAsia="Times New Roman" w:cs="Arial"/>
          <w:b/>
          <w:b/>
          <w:bCs/>
          <w:sz w:val="24"/>
          <w:szCs w:val="24"/>
          <w:lang w:eastAsia="el-GR"/>
        </w:rPr>
      </w:pPr>
      <w:r>
        <w:rPr>
          <w:rFonts w:eastAsia="Times New Roman" w:cs="Arial" w:ascii="Cambria" w:hAnsi="Cambria"/>
          <w:b/>
          <w:bCs/>
          <w:sz w:val="24"/>
          <w:szCs w:val="24"/>
          <w:lang w:eastAsia="el-GR"/>
        </w:rPr>
      </w:r>
    </w:p>
    <w:p>
      <w:pPr>
        <w:pStyle w:val="Normal"/>
        <w:spacing w:lineRule="auto" w:line="240" w:before="120" w:after="120"/>
        <w:jc w:val="both"/>
        <w:rPr>
          <w:rFonts w:ascii="Cambria" w:hAnsi="Cambria" w:eastAsia="Times New Roman" w:cs="Arial"/>
          <w:b/>
          <w:b/>
          <w:bCs/>
          <w:sz w:val="24"/>
          <w:szCs w:val="24"/>
          <w:lang w:eastAsia="el-GR"/>
        </w:rPr>
      </w:pPr>
      <w:r>
        <w:rPr>
          <w:rFonts w:eastAsia="Times New Roman" w:cs="Arial" w:ascii="Cambria" w:hAnsi="Cambria"/>
          <w:b/>
          <w:bCs/>
          <w:sz w:val="24"/>
          <w:szCs w:val="24"/>
          <w:lang w:eastAsia="el-GR"/>
        </w:rPr>
      </w:r>
    </w:p>
    <w:p>
      <w:pPr>
        <w:pStyle w:val="Normal"/>
        <w:spacing w:lineRule="auto" w:line="240" w:before="120" w:after="120"/>
        <w:jc w:val="both"/>
        <w:rPr>
          <w:rFonts w:ascii="Cambria" w:hAnsi="Cambria" w:eastAsia="Times New Roman" w:cs="Arial"/>
          <w:b/>
          <w:b/>
          <w:bCs/>
          <w:sz w:val="24"/>
          <w:szCs w:val="24"/>
          <w:lang w:eastAsia="el-GR"/>
        </w:rPr>
      </w:pPr>
      <w:r>
        <w:rPr>
          <w:rFonts w:eastAsia="Times New Roman" w:cs="Arial" w:ascii="Cambria" w:hAnsi="Cambria"/>
          <w:b/>
          <w:bCs/>
          <w:sz w:val="24"/>
          <w:szCs w:val="24"/>
          <w:lang w:eastAsia="el-GR"/>
        </w:rPr>
      </w:r>
    </w:p>
    <w:p>
      <w:pPr>
        <w:pStyle w:val="Normal"/>
        <w:spacing w:lineRule="auto" w:line="240" w:before="120" w:after="120"/>
        <w:jc w:val="both"/>
        <w:rPr>
          <w:rFonts w:ascii="Cambria" w:hAnsi="Cambria" w:eastAsia="Times New Roman" w:cs="Arial"/>
          <w:b/>
          <w:b/>
          <w:bCs/>
          <w:sz w:val="24"/>
          <w:szCs w:val="24"/>
          <w:lang w:eastAsia="el-GR"/>
        </w:rPr>
      </w:pPr>
      <w:r>
        <w:rPr>
          <w:rFonts w:eastAsia="Times New Roman" w:cs="Arial" w:ascii="Cambria" w:hAnsi="Cambria"/>
          <w:b/>
          <w:bCs/>
          <w:sz w:val="24"/>
          <w:szCs w:val="24"/>
          <w:lang w:eastAsia="el-GR"/>
        </w:rPr>
      </w:r>
    </w:p>
    <w:p>
      <w:pPr>
        <w:pStyle w:val="Normal"/>
        <w:spacing w:lineRule="auto" w:line="240" w:before="120" w:after="120"/>
        <w:jc w:val="both"/>
        <w:rPr>
          <w:rFonts w:ascii="Cambria" w:hAnsi="Cambria" w:eastAsia="Times New Roman" w:cs="Arial"/>
          <w:b/>
          <w:b/>
          <w:bCs/>
          <w:sz w:val="24"/>
          <w:szCs w:val="24"/>
          <w:lang w:eastAsia="el-GR"/>
        </w:rPr>
      </w:pPr>
      <w:r>
        <w:rPr>
          <w:rFonts w:eastAsia="Times New Roman" w:cs="Arial" w:ascii="Cambria" w:hAnsi="Cambria"/>
          <w:b/>
          <w:bCs/>
          <w:sz w:val="24"/>
          <w:szCs w:val="24"/>
          <w:lang w:eastAsia="el-GR"/>
        </w:rPr>
      </w:r>
    </w:p>
    <w:p>
      <w:pPr>
        <w:pStyle w:val="Normal"/>
        <w:spacing w:lineRule="auto" w:line="240" w:before="120" w:after="120"/>
        <w:jc w:val="both"/>
        <w:rPr>
          <w:rFonts w:ascii="Cambria" w:hAnsi="Cambria" w:eastAsia="Times New Roman" w:cs="Arial"/>
          <w:b/>
          <w:b/>
          <w:bCs/>
          <w:sz w:val="24"/>
          <w:szCs w:val="24"/>
          <w:lang w:eastAsia="el-GR"/>
        </w:rPr>
      </w:pPr>
      <w:r>
        <w:rPr>
          <w:rFonts w:eastAsia="Times New Roman" w:cs="Arial" w:ascii="Cambria" w:hAnsi="Cambria"/>
          <w:b/>
          <w:bCs/>
          <w:sz w:val="24"/>
          <w:szCs w:val="24"/>
          <w:lang w:eastAsia="el-GR"/>
        </w:rPr>
      </w:r>
    </w:p>
    <w:p>
      <w:pPr>
        <w:pStyle w:val="Normal"/>
        <w:spacing w:lineRule="auto" w:line="240" w:before="120" w:after="120"/>
        <w:jc w:val="both"/>
        <w:rPr>
          <w:rFonts w:ascii="Cambria" w:hAnsi="Cambria" w:eastAsia="Times New Roman" w:cs="Arial"/>
          <w:b/>
          <w:b/>
          <w:bCs/>
          <w:sz w:val="24"/>
          <w:szCs w:val="24"/>
          <w:lang w:eastAsia="el-GR"/>
        </w:rPr>
      </w:pPr>
      <w:r>
        <w:rPr>
          <w:rFonts w:eastAsia="Times New Roman" w:cs="Arial" w:ascii="Cambria" w:hAnsi="Cambria"/>
          <w:b/>
          <w:bCs/>
          <w:sz w:val="24"/>
          <w:szCs w:val="24"/>
          <w:lang w:eastAsia="el-GR"/>
        </w:rPr>
      </w:r>
    </w:p>
    <w:p>
      <w:pPr>
        <w:pStyle w:val="Normal"/>
        <w:spacing w:lineRule="auto" w:line="240" w:before="120" w:after="120"/>
        <w:jc w:val="both"/>
        <w:rPr>
          <w:rFonts w:ascii="Cambria" w:hAnsi="Cambria" w:eastAsia="Times New Roman" w:cs="Arial"/>
          <w:b/>
          <w:b/>
          <w:bCs/>
          <w:sz w:val="24"/>
          <w:szCs w:val="24"/>
          <w:lang w:eastAsia="el-GR"/>
        </w:rPr>
      </w:pPr>
      <w:r>
        <w:rPr>
          <w:rFonts w:eastAsia="Times New Roman" w:cs="Arial" w:ascii="Cambria" w:hAnsi="Cambria"/>
          <w:b/>
          <w:bCs/>
          <w:sz w:val="24"/>
          <w:szCs w:val="24"/>
          <w:lang w:eastAsia="el-GR"/>
        </w:rPr>
      </w:r>
    </w:p>
    <w:p>
      <w:pPr>
        <w:pStyle w:val="Normal"/>
        <w:spacing w:lineRule="auto" w:line="240" w:before="120" w:after="120"/>
        <w:jc w:val="both"/>
        <w:rPr>
          <w:rFonts w:ascii="Cambria" w:hAnsi="Cambria" w:eastAsia="Times New Roman" w:cs="Arial"/>
          <w:b/>
          <w:b/>
          <w:bCs/>
          <w:sz w:val="24"/>
          <w:szCs w:val="24"/>
          <w:lang w:eastAsia="el-GR"/>
        </w:rPr>
      </w:pPr>
      <w:r>
        <w:rPr>
          <w:rFonts w:eastAsia="Times New Roman" w:cs="Arial" w:ascii="Cambria" w:hAnsi="Cambria"/>
          <w:b/>
          <w:bCs/>
          <w:sz w:val="24"/>
          <w:szCs w:val="24"/>
          <w:lang w:eastAsia="el-GR"/>
        </w:rPr>
      </w:r>
    </w:p>
    <w:p>
      <w:pPr>
        <w:pStyle w:val="Normal"/>
        <w:spacing w:lineRule="auto" w:line="240" w:before="120" w:after="120"/>
        <w:jc w:val="both"/>
        <w:rPr>
          <w:rFonts w:ascii="Cambria" w:hAnsi="Cambria" w:eastAsia="Times New Roman" w:cs="Arial"/>
          <w:b/>
          <w:b/>
          <w:bCs/>
          <w:sz w:val="24"/>
          <w:szCs w:val="24"/>
          <w:lang w:eastAsia="el-GR"/>
        </w:rPr>
      </w:pPr>
      <w:r>
        <w:rPr>
          <w:rFonts w:eastAsia="Times New Roman" w:cs="Arial" w:ascii="Cambria" w:hAnsi="Cambria"/>
          <w:b/>
          <w:bCs/>
          <w:sz w:val="24"/>
          <w:szCs w:val="24"/>
          <w:lang w:eastAsia="el-GR"/>
        </w:rPr>
      </w:r>
    </w:p>
    <w:p>
      <w:pPr>
        <w:pStyle w:val="Normal"/>
        <w:spacing w:lineRule="auto" w:line="240" w:before="120" w:after="120"/>
        <w:jc w:val="both"/>
        <w:rPr>
          <w:rFonts w:ascii="Cambria" w:hAnsi="Cambria" w:eastAsia="Times New Roman" w:cs="Arial"/>
          <w:b/>
          <w:b/>
          <w:bCs/>
          <w:sz w:val="24"/>
          <w:szCs w:val="24"/>
          <w:lang w:eastAsia="el-GR"/>
        </w:rPr>
      </w:pPr>
      <w:r>
        <w:rPr>
          <w:rFonts w:eastAsia="Times New Roman" w:cs="Arial" w:ascii="Cambria" w:hAnsi="Cambria"/>
          <w:b/>
          <w:bCs/>
          <w:sz w:val="24"/>
          <w:szCs w:val="24"/>
          <w:lang w:eastAsia="el-GR"/>
        </w:rPr>
      </w:r>
    </w:p>
    <w:p>
      <w:pPr>
        <w:pStyle w:val="Normal"/>
        <w:spacing w:lineRule="auto" w:line="240" w:before="120" w:after="120"/>
        <w:jc w:val="both"/>
        <w:rPr/>
      </w:pPr>
      <w:r>
        <w:rPr>
          <w:rFonts w:eastAsia="Times New Roman" w:cs="Arial" w:ascii="Cambria" w:hAnsi="Cambria"/>
          <w:b/>
          <w:bCs/>
          <w:sz w:val="24"/>
          <w:szCs w:val="24"/>
          <w:lang w:eastAsia="el-GR"/>
        </w:rPr>
        <w:t>Στην Αθήνα,</w:t>
      </w:r>
      <w:r>
        <w:rPr>
          <w:rFonts w:eastAsia="Times New Roman" w:cs="Arial" w:ascii="Cambria" w:hAnsi="Cambria"/>
          <w:sz w:val="24"/>
          <w:szCs w:val="24"/>
          <w:lang w:eastAsia="el-GR"/>
        </w:rPr>
        <w:t xml:space="preserve"> σήμερα,  την    __/__/2022, ημέρα ___________, μεταξύ των κάτωθι συμβαλλομένων:</w:t>
      </w:r>
    </w:p>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p>
      <w:pPr>
        <w:pStyle w:val="Normal"/>
        <w:spacing w:lineRule="auto" w:line="240" w:before="120" w:after="120"/>
        <w:ind w:left="426" w:hanging="426"/>
        <w:jc w:val="both"/>
        <w:rPr/>
      </w:pPr>
      <w:r>
        <w:rPr>
          <w:rFonts w:eastAsia="Times New Roman" w:cs="Arial" w:ascii="Cambria" w:hAnsi="Cambria"/>
          <w:b/>
          <w:sz w:val="24"/>
          <w:szCs w:val="24"/>
          <w:lang w:eastAsia="el-GR"/>
        </w:rPr>
        <w:t>α)</w:t>
      </w:r>
      <w:r>
        <w:rPr>
          <w:rFonts w:eastAsia="Times New Roman" w:cs="Arial" w:ascii="Cambria" w:hAnsi="Cambria"/>
          <w:sz w:val="24"/>
          <w:szCs w:val="24"/>
          <w:lang w:eastAsia="el-GR"/>
        </w:rPr>
        <w:t xml:space="preserve"> του </w:t>
      </w:r>
      <w:r>
        <w:rPr>
          <w:rFonts w:eastAsia="Times New Roman" w:cs="Arial" w:ascii="Cambria" w:hAnsi="Cambria"/>
          <w:b/>
          <w:bCs/>
          <w:sz w:val="24"/>
          <w:szCs w:val="24"/>
          <w:lang w:eastAsia="el-GR"/>
        </w:rPr>
        <w:t xml:space="preserve">Ελληνικού Δημοσίου, </w:t>
      </w:r>
      <w:r>
        <w:rPr>
          <w:rFonts w:eastAsia="Times New Roman" w:cs="Arial" w:ascii="Cambria" w:hAnsi="Cambria"/>
          <w:sz w:val="24"/>
          <w:szCs w:val="24"/>
          <w:lang w:eastAsia="el-GR"/>
        </w:rPr>
        <w:t xml:space="preserve">νομίμως εκπροσωπουμένου για την υπογραφή της παρούσας από την Γενική Γραμματέα Ανθρώπινου Δυναμικού Δημόσιου Τομέα του Υπουργείου Εσωτερικών που κατοικοεδρεύει στην Αθήνα, επί της οδού Β. Σοφίας 15, και </w:t>
      </w:r>
    </w:p>
    <w:p>
      <w:pPr>
        <w:pStyle w:val="Normal"/>
        <w:spacing w:lineRule="auto" w:line="240" w:before="120" w:after="120"/>
        <w:ind w:left="426" w:hanging="426"/>
        <w:jc w:val="both"/>
        <w:rPr/>
      </w:pPr>
      <w:r>
        <w:rPr>
          <w:rFonts w:eastAsia="Times New Roman" w:cs="Arial" w:ascii="Cambria" w:hAnsi="Cambria"/>
          <w:bCs/>
          <w:sz w:val="24"/>
          <w:szCs w:val="24"/>
          <w:highlight w:val="lightGray"/>
          <w:lang w:eastAsia="el-GR"/>
        </w:rPr>
        <w:t xml:space="preserve"> </w:t>
      </w:r>
    </w:p>
    <w:p>
      <w:pPr>
        <w:pStyle w:val="Normal"/>
        <w:spacing w:lineRule="auto" w:line="240" w:before="120" w:after="120"/>
        <w:ind w:left="426" w:hanging="426"/>
        <w:jc w:val="both"/>
        <w:rPr>
          <w:rFonts w:ascii="Cambria" w:hAnsi="Cambria" w:eastAsia="Times New Roman" w:cs="Arial"/>
          <w:bCs/>
          <w:sz w:val="24"/>
          <w:szCs w:val="24"/>
          <w:lang w:eastAsia="el-GR"/>
        </w:rPr>
      </w:pPr>
      <w:r>
        <w:rPr>
          <w:rFonts w:eastAsia="Times New Roman" w:cs="Arial" w:ascii="Cambria" w:hAnsi="Cambria"/>
          <w:bCs/>
          <w:sz w:val="24"/>
          <w:szCs w:val="24"/>
          <w:lang w:eastAsia="el-GR"/>
        </w:rPr>
      </w:r>
    </w:p>
    <w:p>
      <w:pPr>
        <w:pStyle w:val="Normal"/>
        <w:spacing w:lineRule="auto" w:line="240" w:before="120" w:after="120"/>
        <w:ind w:left="426" w:hanging="426"/>
        <w:jc w:val="both"/>
        <w:rPr/>
      </w:pPr>
      <w:r>
        <w:rPr>
          <w:rFonts w:eastAsia="Arial" w:cs="Arial" w:ascii="Cambria" w:hAnsi="Cambria"/>
          <w:b/>
          <w:bCs/>
          <w:sz w:val="24"/>
          <w:szCs w:val="24"/>
          <w:lang w:eastAsia="el-GR"/>
        </w:rPr>
        <w:t xml:space="preserve">β) </w:t>
      </w:r>
      <w:r>
        <w:rPr>
          <w:rFonts w:eastAsia="Arial" w:cs="Arial" w:ascii="Cambria" w:hAnsi="Cambria"/>
          <w:sz w:val="24"/>
          <w:szCs w:val="24"/>
          <w:shd w:fill="FFFF00" w:val="clear"/>
          <w:lang w:eastAsia="el-GR"/>
        </w:rPr>
        <w:t xml:space="preserve">του </w:t>
      </w:r>
      <w:r>
        <w:rPr>
          <w:rFonts w:eastAsia="Arial" w:cs="Arial" w:ascii="Cambria" w:hAnsi="Cambria"/>
          <w:b/>
          <w:bCs/>
          <w:sz w:val="24"/>
          <w:szCs w:val="24"/>
          <w:shd w:fill="FFFF00" w:val="clear"/>
          <w:lang w:eastAsia="el-GR"/>
        </w:rPr>
        <w:t xml:space="preserve">Εθνικού Μετσόβειου Πολυτεχνείου/Ειδικός Λογαριασμός Κονδυλίων Έρευνας </w:t>
      </w:r>
      <w:r>
        <w:rPr>
          <w:rFonts w:eastAsia="Arial" w:cs="Arial" w:ascii="Cambria" w:hAnsi="Cambria"/>
          <w:sz w:val="24"/>
          <w:szCs w:val="24"/>
          <w:shd w:fill="FFFF00" w:val="clear"/>
          <w:lang w:eastAsia="el-GR"/>
        </w:rPr>
        <w:t xml:space="preserve">που εδρεύει στην Αθήνα στην οδό Πατησιών αρ. 42 Τ.Κ. </w:t>
      </w:r>
      <w:r>
        <w:rPr>
          <w:rFonts w:eastAsia="Arial" w:cs="Arial" w:ascii="Cambria" w:hAnsi="Cambria"/>
          <w:color w:val="000000"/>
          <w:sz w:val="24"/>
          <w:szCs w:val="24"/>
          <w:shd w:fill="FFFF00" w:val="clear"/>
          <w:lang w:eastAsia="el-GR"/>
        </w:rPr>
        <w:t>10682</w:t>
      </w:r>
      <w:r>
        <w:rPr>
          <w:rFonts w:eastAsia="Arial" w:cs="Arial" w:ascii="Cambria" w:hAnsi="Cambria"/>
          <w:sz w:val="24"/>
          <w:szCs w:val="24"/>
          <w:shd w:fill="FFFF00" w:val="clear"/>
          <w:lang w:eastAsia="el-GR"/>
        </w:rPr>
        <w:t xml:space="preserve">, ΑΦΜ  099793475, Δ.Ο.Υ. Δ’ ΑΘΗΝΩΝ, και εκπροσωπείται νόμιμα από τον Αντιπρύτανη Έρευνας και Δια Βίου Εκπαίδευσης Καθηγητή κ. Χατζηγεωργίου Ιωάννης του Κωνσταντίνου. </w:t>
      </w:r>
    </w:p>
    <w:p>
      <w:pPr>
        <w:pStyle w:val="Normal"/>
        <w:spacing w:lineRule="auto" w:line="240" w:before="120" w:after="120"/>
        <w:jc w:val="both"/>
        <w:rPr/>
      </w:pPr>
      <w:r>
        <w:rPr>
          <w:rFonts w:eastAsia="Times New Roman" w:cs="Arial" w:ascii="Cambria" w:hAnsi="Cambria"/>
          <w:sz w:val="24"/>
          <w:szCs w:val="24"/>
          <w:lang w:eastAsia="el-GR"/>
        </w:rPr>
        <w:t>Έχοντας υπόψη:</w:t>
      </w:r>
    </w:p>
    <w:p>
      <w:pPr>
        <w:pStyle w:val="Normal"/>
        <w:numPr>
          <w:ilvl w:val="0"/>
          <w:numId w:val="1"/>
        </w:numPr>
        <w:spacing w:lineRule="auto" w:line="240" w:before="120" w:after="120"/>
        <w:ind w:left="567" w:hanging="567"/>
        <w:contextualSpacing/>
        <w:jc w:val="both"/>
        <w:rPr/>
      </w:pPr>
      <w:r>
        <w:rPr>
          <w:rFonts w:eastAsia="Calibri" w:cs="Arial" w:ascii="Cambria" w:hAnsi="Cambria"/>
          <w:sz w:val="24"/>
          <w:szCs w:val="24"/>
        </w:rPr>
        <w:t xml:space="preserve">Τον N.4622/2019 «Επιτελικό Κράτος: οργάνωση, λειτουργία και διαφάνεια της Κυβέρνησης, των κυβερνητικών οργάνων και της κεντρικής δημόσιας διοίκησης.» (Α΄ 133) </w:t>
      </w:r>
    </w:p>
    <w:p>
      <w:pPr>
        <w:pStyle w:val="Normal"/>
        <w:numPr>
          <w:ilvl w:val="0"/>
          <w:numId w:val="1"/>
        </w:numPr>
        <w:spacing w:lineRule="auto" w:line="240" w:before="120" w:after="120"/>
        <w:ind w:left="567" w:hanging="567"/>
        <w:contextualSpacing/>
        <w:jc w:val="both"/>
        <w:rPr/>
      </w:pPr>
      <w:r>
        <w:rPr>
          <w:rFonts w:eastAsia="Calibri" w:cs="Arial" w:ascii="Cambria" w:hAnsi="Cambria"/>
          <w:sz w:val="24"/>
          <w:szCs w:val="24"/>
        </w:rPr>
        <w:t>Τον Ν. 4013/2011 «Σύσταση ενιαίας Ανεξάρτητης Αρχής Δημοσίων Συμβάσεων και Κεντρικού Ηλεκτρονικού Μητρώου Δημοσίων Συμβάσεων – Αντικατάσταση του έκτου κεφαλαίου του ν. 3588/2007 (πτωχευτικός κώδικας) – Προπτωχευτική διαδικασία εξυγίανσης και άλλες διατάξεις.» (Α΄ 204)</w:t>
      </w:r>
    </w:p>
    <w:p>
      <w:pPr>
        <w:pStyle w:val="Normal"/>
        <w:numPr>
          <w:ilvl w:val="0"/>
          <w:numId w:val="1"/>
        </w:numPr>
        <w:spacing w:lineRule="auto" w:line="240" w:before="120" w:after="120"/>
        <w:ind w:left="567" w:hanging="567"/>
        <w:contextualSpacing/>
        <w:jc w:val="both"/>
        <w:rPr/>
      </w:pPr>
      <w:r>
        <w:rPr>
          <w:rFonts w:eastAsia="Calibri" w:cs="Arial" w:ascii="Cambria" w:hAnsi="Cambria"/>
          <w:sz w:val="24"/>
          <w:szCs w:val="24"/>
        </w:rPr>
        <w:t>Τον Ν. 4155/2013 «Εθνικό Σύστημα Ηλεκτρονικών δημοσίων Συμβάσεων και άλλες Διατάξεις.» (Α 120).</w:t>
      </w:r>
    </w:p>
    <w:p>
      <w:pPr>
        <w:pStyle w:val="Normal"/>
        <w:numPr>
          <w:ilvl w:val="0"/>
          <w:numId w:val="1"/>
        </w:numPr>
        <w:spacing w:lineRule="auto" w:line="240" w:before="120" w:after="120"/>
        <w:ind w:left="567" w:hanging="567"/>
        <w:contextualSpacing/>
        <w:jc w:val="both"/>
        <w:rPr/>
      </w:pPr>
      <w:r>
        <w:rPr>
          <w:rFonts w:eastAsia="Calibri" w:cs="Arial" w:ascii="Cambria" w:hAnsi="Cambria"/>
          <w:sz w:val="24"/>
          <w:szCs w:val="24"/>
        </w:rPr>
        <w:t xml:space="preserve">Τον Ν. 4412/2016 «Δημόσιες Συμβάσεις Έργων, Προμηθειών και Υπηρεσιών (προσαρμογή στις Οδηγίες 2014/24/ΕΕ και 2014/25/ΕΕ)» (Α 147) και ιδίως το άρθρο 12 παρ. 4 αυτού. </w:t>
      </w:r>
    </w:p>
    <w:p>
      <w:pPr>
        <w:pStyle w:val="Normal"/>
        <w:numPr>
          <w:ilvl w:val="0"/>
          <w:numId w:val="1"/>
        </w:numPr>
        <w:spacing w:lineRule="auto" w:line="240" w:before="120" w:after="120"/>
        <w:ind w:left="567" w:hanging="567"/>
        <w:contextualSpacing/>
        <w:jc w:val="both"/>
        <w:rPr/>
      </w:pPr>
      <w:r>
        <w:rPr>
          <w:rFonts w:eastAsia="Calibri" w:cs="Arial" w:ascii="Cambria" w:hAnsi="Cambria"/>
          <w:sz w:val="24"/>
          <w:szCs w:val="24"/>
        </w:rPr>
        <w:t>Τον Ν. 3845/2010 «Μέτρα για την εφαρμογή του μηχανισμού στήριξης της ελληνικής οικονομίας από τα κράτη−μέλη της Ζώνης του ευρώ και το Διεθνές Νομισματικό Ταμείο» και ειδικότερα παρ. 2 του άρθρου δεύτερου του όπως τροποποιήθηκε και ισχύει περί απογραφής προσωπικού.»(Α΄ 65)</w:t>
      </w:r>
    </w:p>
    <w:p>
      <w:pPr>
        <w:pStyle w:val="Normal"/>
        <w:numPr>
          <w:ilvl w:val="0"/>
          <w:numId w:val="1"/>
        </w:numPr>
        <w:spacing w:lineRule="auto" w:line="240" w:before="120" w:after="120"/>
        <w:ind w:left="567" w:hanging="567"/>
        <w:contextualSpacing/>
        <w:jc w:val="both"/>
        <w:rPr/>
      </w:pPr>
      <w:r>
        <w:rPr>
          <w:rFonts w:eastAsia="Calibri" w:cs="Arial" w:ascii="Cambria" w:hAnsi="Cambria"/>
          <w:sz w:val="24"/>
          <w:szCs w:val="24"/>
        </w:rPr>
        <w:t>Τον N. 4270/2014 “Αρχές δημοσιονομικής διαχείρισης και εποπτείας (ενσωμάτωση της Οδηγίας 2011/85/ΕΕ) – δημόσιο λογιστικό και άλλες διατάξεις.” (Α΄143)</w:t>
      </w:r>
    </w:p>
    <w:p>
      <w:pPr>
        <w:pStyle w:val="Normal"/>
        <w:numPr>
          <w:ilvl w:val="0"/>
          <w:numId w:val="1"/>
        </w:numPr>
        <w:spacing w:lineRule="auto" w:line="240" w:before="120" w:after="120"/>
        <w:ind w:left="567" w:hanging="567"/>
        <w:contextualSpacing/>
        <w:jc w:val="both"/>
        <w:rPr/>
      </w:pPr>
      <w:r>
        <w:rPr>
          <w:rFonts w:eastAsia="font203" w:cs="Arial" w:ascii="Cambria" w:hAnsi="Cambria"/>
          <w:sz w:val="24"/>
          <w:szCs w:val="24"/>
        </w:rPr>
        <w:t>Τον Γενικό Κανονισμό (ΕΕ) 2016/679 του Ευρωπαϊκού Κοινοβουλίου και του Συμβουλίου της 27ης Απριλίου 2016 “για την προστασία των φυσικών προσώπων έναντι της επεξεργασίας των δεδομένων προσωπικού χαρακτήρα και για την ελεύθερη κυκλοφορία των δεδομένων αυτών  και την κατάργηση της οδηγίας 95/46/ΕΚ (Γενικός Κανονισμός για την Προστασία Δεδομένων)”.</w:t>
      </w:r>
    </w:p>
    <w:p>
      <w:pPr>
        <w:pStyle w:val="Normal"/>
        <w:numPr>
          <w:ilvl w:val="0"/>
          <w:numId w:val="1"/>
        </w:numPr>
        <w:spacing w:lineRule="auto" w:line="240" w:before="120" w:after="120"/>
        <w:ind w:left="567" w:hanging="567"/>
        <w:contextualSpacing/>
        <w:jc w:val="both"/>
        <w:rPr/>
      </w:pPr>
      <w:r>
        <w:rPr>
          <w:rFonts w:eastAsia="Calibri" w:cs="Arial" w:ascii="Cambria" w:hAnsi="Cambria"/>
          <w:sz w:val="24"/>
          <w:szCs w:val="24"/>
        </w:rPr>
        <w:t>Τον Ν. 4624/2019 “Αρχή Προστασίας Δεδομένων Προσωπικού Χαρακτήρα, μέτρα εφαρμογής του Κανονισμού (ΕΕ) 2016/679 του Ευρωπαϊκού Κοινοβουλίου και του Συμβουλίου της 27ης Απριλίου 2016 για την προστασία των φυσικών προσώπων έναντι της επεξεργασίας δεδομένων προσωπικού χαρακτήρα και ενσωμάτωση στην εθνική νομοθεσία της Οδηγίας (ΕΕ) 2016/680 του Ευρωπαϊκού Κοινοβουλίου και του Συμβουλίου της 27ης Απριλίου 2016 και άλλες διατάξεις</w:t>
      </w:r>
      <w:r>
        <w:rPr>
          <w:rFonts w:eastAsia="Calibri" w:cs="Arial" w:ascii="Cambria" w:hAnsi="Cambria"/>
          <w:spacing w:val="20"/>
          <w:sz w:val="24"/>
          <w:szCs w:val="24"/>
        </w:rPr>
        <w:t>” (</w:t>
      </w:r>
      <w:r>
        <w:rPr>
          <w:rFonts w:eastAsia="Calibri" w:cs="Arial" w:ascii="Cambria" w:hAnsi="Cambria"/>
          <w:sz w:val="24"/>
          <w:szCs w:val="24"/>
        </w:rPr>
        <w:t>Α΄137</w:t>
      </w:r>
      <w:r>
        <w:rPr>
          <w:rFonts w:eastAsia="Calibri" w:cs="Arial" w:ascii="Cambria" w:hAnsi="Cambria"/>
          <w:spacing w:val="20"/>
          <w:sz w:val="24"/>
          <w:szCs w:val="24"/>
        </w:rPr>
        <w:t>)</w:t>
      </w:r>
    </w:p>
    <w:p>
      <w:pPr>
        <w:pStyle w:val="Normal"/>
        <w:numPr>
          <w:ilvl w:val="0"/>
          <w:numId w:val="1"/>
        </w:numPr>
        <w:spacing w:lineRule="auto" w:line="240" w:before="120" w:after="120"/>
        <w:ind w:left="567" w:hanging="567"/>
        <w:contextualSpacing/>
        <w:jc w:val="both"/>
        <w:rPr/>
      </w:pPr>
      <w:r>
        <w:rPr>
          <w:rFonts w:eastAsia="Calibri" w:cs="Arial" w:ascii="Cambria" w:hAnsi="Cambria"/>
          <w:sz w:val="24"/>
          <w:szCs w:val="24"/>
        </w:rPr>
        <w:t>Το Π.Δ. 133/2017 «Οργανισμός Υπουργείου Διοικητικής Ανασυγκρότησης» (Α΄ 161)</w:t>
      </w:r>
    </w:p>
    <w:p>
      <w:pPr>
        <w:pStyle w:val="Normal"/>
        <w:numPr>
          <w:ilvl w:val="0"/>
          <w:numId w:val="1"/>
        </w:numPr>
        <w:spacing w:lineRule="auto" w:line="240" w:before="120" w:after="120"/>
        <w:ind w:left="567" w:hanging="567"/>
        <w:contextualSpacing/>
        <w:jc w:val="both"/>
        <w:rPr/>
      </w:pPr>
      <w:r>
        <w:rPr>
          <w:rFonts w:eastAsia="Calibri" w:cs="Arial" w:ascii="Cambria" w:hAnsi="Cambria"/>
          <w:sz w:val="24"/>
          <w:szCs w:val="24"/>
        </w:rPr>
        <w:t>Το Π.Δ. 141/2017 «Οργανισμός του Υπουργείου Εσωτερικών» (Α΄ 180)</w:t>
      </w:r>
    </w:p>
    <w:p>
      <w:pPr>
        <w:pStyle w:val="Normal"/>
        <w:numPr>
          <w:ilvl w:val="0"/>
          <w:numId w:val="1"/>
        </w:numPr>
        <w:spacing w:lineRule="auto" w:line="240" w:before="120" w:after="120"/>
        <w:ind w:left="567" w:hanging="567"/>
        <w:contextualSpacing/>
        <w:jc w:val="both"/>
        <w:rPr/>
      </w:pPr>
      <w:r>
        <w:rPr>
          <w:rFonts w:eastAsia="Calibri" w:cs="Arial" w:ascii="Cambria" w:hAnsi="Cambria"/>
          <w:sz w:val="24"/>
          <w:szCs w:val="24"/>
        </w:rPr>
        <w:t xml:space="preserve">Το Π.Δ. 81/2019 «Σύσταση, συγχώνευση, μετονομασία και κατάργηση Υπουργείων και καθορισμός των αρμοδιοτήτων τους - Μεταφορά υπηρεσιών και αρμοδιοτήτων μεταξύ Υπουργείων» (Α΄ 119), </w:t>
      </w:r>
    </w:p>
    <w:p>
      <w:pPr>
        <w:pStyle w:val="Normal"/>
        <w:numPr>
          <w:ilvl w:val="0"/>
          <w:numId w:val="1"/>
        </w:numPr>
        <w:spacing w:lineRule="auto" w:line="240" w:before="120" w:after="120"/>
        <w:ind w:left="567" w:hanging="567"/>
        <w:contextualSpacing/>
        <w:jc w:val="both"/>
        <w:rPr/>
      </w:pPr>
      <w:r>
        <w:rPr>
          <w:rFonts w:eastAsia="Calibri" w:cs="Arial" w:ascii="Cambria" w:hAnsi="Cambria"/>
          <w:sz w:val="24"/>
          <w:szCs w:val="24"/>
        </w:rPr>
        <w:t>Το Π.Δ. 84/2019 «Σύσταση και κατάργηση Γενικών Γραμματειών και Ειδικών Γραμματειών/Ενιαίων Διοικητικών Τομέων Υπουργείων» (Α΄ 123),</w:t>
      </w:r>
    </w:p>
    <w:p>
      <w:pPr>
        <w:pStyle w:val="Normal"/>
        <w:numPr>
          <w:ilvl w:val="0"/>
          <w:numId w:val="1"/>
        </w:numPr>
        <w:spacing w:lineRule="auto" w:line="240" w:before="120" w:after="120"/>
        <w:ind w:left="567" w:hanging="567"/>
        <w:contextualSpacing/>
        <w:jc w:val="both"/>
        <w:rPr/>
      </w:pPr>
      <w:r>
        <w:rPr>
          <w:rFonts w:eastAsia="Calibri" w:cs="Arial" w:ascii="Cambria" w:hAnsi="Cambria"/>
          <w:sz w:val="24"/>
          <w:szCs w:val="24"/>
        </w:rPr>
        <w:t xml:space="preserve">Την Κοινή απόφαση των Υπουργών Εσωτερικών Αποκέντρωσης και Ηλεκτρονικής Διακυβέρνησης και Οικονομικών αριθμ. 2/37345/0004/4-6-2021 (Β΄ 784) «Απογραφή προσωπικού του δημοσίου, των Ν.Π.Δ.Δ. και των Ο.Τ.Α α’ και β’ βαθμού και σύσταση Ενιαίας Αρχής Πληρωμής» όπως τροποποιήθηκε και ισχύει. </w:t>
      </w:r>
    </w:p>
    <w:p>
      <w:pPr>
        <w:pStyle w:val="Normal"/>
        <w:numPr>
          <w:ilvl w:val="0"/>
          <w:numId w:val="1"/>
        </w:numPr>
        <w:spacing w:lineRule="auto" w:line="240" w:before="120" w:after="120"/>
        <w:ind w:left="567" w:hanging="567"/>
        <w:contextualSpacing/>
        <w:jc w:val="both"/>
        <w:rPr/>
      </w:pPr>
      <w:r>
        <w:rPr>
          <w:rFonts w:eastAsia="Calibri" w:cs="Arial" w:ascii="Cambria" w:hAnsi="Cambria"/>
          <w:sz w:val="24"/>
          <w:szCs w:val="24"/>
        </w:rPr>
        <w:t>Την Κοινή απόφαση του Πρωθυπουργού και του Υπουργού Εσωτερικών αριθμ. 58591/9.8.2019 «Ανάθεση καθηκόντων σε θέση μετακλητής Γενικής Γραμματέως Ανθρώπινου Δυναμικού Δημοσίου Τομέα του Υπουργείου Εσωτερικών» (Υ.Ο.Δ.Δ. 593)</w:t>
      </w:r>
    </w:p>
    <w:p>
      <w:pPr>
        <w:pStyle w:val="Normal"/>
        <w:numPr>
          <w:ilvl w:val="0"/>
          <w:numId w:val="1"/>
        </w:numPr>
        <w:spacing w:lineRule="auto" w:line="240" w:before="120" w:after="120"/>
        <w:ind w:left="567" w:hanging="567"/>
        <w:contextualSpacing/>
        <w:jc w:val="both"/>
        <w:rPr/>
      </w:pPr>
      <w:r>
        <w:rPr>
          <w:rFonts w:eastAsia="Calibri" w:cs="Arial" w:ascii="Cambria" w:hAnsi="Cambria"/>
          <w:sz w:val="24"/>
          <w:szCs w:val="24"/>
        </w:rPr>
        <w:t>Την Απόφαση του Υπουργού Εσωτερικών με αριθμ. 19232/20.3.2020 «Διορισμός της Γεωργίας Βαλατσού του Αθανασίου σε θέση Υπηρεσιακής Γραμματέως του Υπουργείου Εσωτερικών» (Υ.Ο.Δ.Δ. 221)</w:t>
      </w:r>
    </w:p>
    <w:p>
      <w:pPr>
        <w:pStyle w:val="Normal"/>
        <w:numPr>
          <w:ilvl w:val="0"/>
          <w:numId w:val="1"/>
        </w:numPr>
        <w:spacing w:lineRule="auto" w:line="240" w:before="120" w:after="120"/>
        <w:ind w:left="567" w:hanging="567"/>
        <w:contextualSpacing/>
        <w:jc w:val="both"/>
        <w:rPr/>
      </w:pPr>
      <w:r>
        <w:rPr>
          <w:rFonts w:eastAsia="Calibri" w:cs="Arial" w:ascii="Cambria" w:hAnsi="Cambria"/>
          <w:sz w:val="24"/>
          <w:szCs w:val="24"/>
        </w:rPr>
        <w:t xml:space="preserve">Την υπ’ αρ. …………………. απόφαση του Πρύτανη του ΕΜΠ  περί ίδρυσης Εργαστηρίου …………………………………………………………. (ΦΕΚ ………/2022)  </w:t>
      </w:r>
    </w:p>
    <w:p>
      <w:pPr>
        <w:pStyle w:val="Normal"/>
        <w:numPr>
          <w:ilvl w:val="0"/>
          <w:numId w:val="1"/>
        </w:numPr>
        <w:spacing w:lineRule="auto" w:line="240" w:before="120" w:after="120"/>
        <w:ind w:left="567" w:hanging="567"/>
        <w:contextualSpacing/>
        <w:jc w:val="both"/>
        <w:rPr/>
      </w:pPr>
      <w:r>
        <w:rPr>
          <w:rFonts w:eastAsia="Calibri" w:cs="Arial" w:ascii="Cambria" w:hAnsi="Cambria"/>
          <w:sz w:val="24"/>
          <w:szCs w:val="24"/>
        </w:rPr>
        <w:t xml:space="preserve">Το με αριθμ. …. Έγγραφο της Γενικής Γραμματεώς Ανθρώπινου Δυναμικού Δημόσιου Τομέα του Υπουργείου Εσωτερικών περί αναγκαιότητας σύναψης της παρούσας. </w:t>
      </w:r>
    </w:p>
    <w:p>
      <w:pPr>
        <w:pStyle w:val="Normal"/>
        <w:numPr>
          <w:ilvl w:val="0"/>
          <w:numId w:val="1"/>
        </w:numPr>
        <w:spacing w:lineRule="auto" w:line="240" w:before="120" w:after="120"/>
        <w:ind w:left="567" w:hanging="567"/>
        <w:contextualSpacing/>
        <w:jc w:val="both"/>
        <w:rPr/>
      </w:pPr>
      <w:r>
        <w:rPr>
          <w:rFonts w:eastAsia="Calibri" w:cs="Arial" w:ascii="Cambria" w:hAnsi="Cambria"/>
          <w:sz w:val="24"/>
          <w:szCs w:val="24"/>
        </w:rPr>
        <w:t>Την από ….... επιστολή – βεβαίωση του [Τίτλος εεγαστηρίου] περί παροχής οικονομικών στοιχείων για την πλήρωση των όρων της παρ. 4 του άρθρου 12 του ν. 4412/2016, και ειδικότερα της περίπτωσης γ όπως ισχύει.</w:t>
      </w:r>
    </w:p>
    <w:p>
      <w:pPr>
        <w:pStyle w:val="Normal"/>
        <w:numPr>
          <w:ilvl w:val="0"/>
          <w:numId w:val="1"/>
        </w:numPr>
        <w:spacing w:lineRule="auto" w:line="240" w:before="120" w:after="120"/>
        <w:ind w:left="567" w:hanging="567"/>
        <w:contextualSpacing/>
        <w:jc w:val="both"/>
        <w:rPr/>
      </w:pPr>
      <w:r>
        <w:rPr>
          <w:rFonts w:eastAsia="Calibri" w:cs="Arial" w:ascii="Cambria" w:hAnsi="Cambria"/>
          <w:sz w:val="24"/>
          <w:szCs w:val="24"/>
        </w:rPr>
        <w:t xml:space="preserve">Την υπ’ αριθμ. …………… απόφαση του ΕΜΠ. </w:t>
      </w:r>
    </w:p>
    <w:p>
      <w:pPr>
        <w:pStyle w:val="Normal"/>
        <w:numPr>
          <w:ilvl w:val="0"/>
          <w:numId w:val="1"/>
        </w:numPr>
        <w:spacing w:lineRule="auto" w:line="240" w:before="120" w:after="120"/>
        <w:ind w:left="567" w:hanging="567"/>
        <w:contextualSpacing/>
        <w:jc w:val="both"/>
        <w:rPr/>
      </w:pPr>
      <w:r>
        <w:rPr>
          <w:rFonts w:eastAsia="Calibri" w:cs="Arial" w:ascii="Cambria" w:hAnsi="Cambria"/>
          <w:sz w:val="24"/>
          <w:szCs w:val="24"/>
        </w:rPr>
        <w:t>Την από …………..  απόφαση Ανάληψης Υποχρέωσης Δαπάνης ύψους …..</w:t>
      </w:r>
    </w:p>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p>
      <w:pPr>
        <w:pStyle w:val="Normal"/>
        <w:spacing w:lineRule="auto" w:line="240" w:before="120" w:after="120"/>
        <w:jc w:val="both"/>
        <w:rPr/>
      </w:pPr>
      <w:r>
        <w:rPr>
          <w:rFonts w:eastAsia="Times New Roman" w:cs="Arial" w:ascii="Cambria" w:hAnsi="Cambria"/>
          <w:sz w:val="24"/>
          <w:szCs w:val="24"/>
          <w:lang w:eastAsia="el-GR"/>
        </w:rPr>
        <w:t xml:space="preserve">Και δεδομένου επιπλέον ότι : </w:t>
      </w:r>
    </w:p>
    <w:p>
      <w:pPr>
        <w:pStyle w:val="Normal"/>
        <w:spacing w:lineRule="auto" w:line="240" w:before="120" w:after="120"/>
        <w:ind w:left="426" w:hanging="426"/>
        <w:jc w:val="both"/>
        <w:rPr/>
      </w:pPr>
      <w:r>
        <w:rPr>
          <w:rFonts w:eastAsia="Times New Roman" w:cs="Arial" w:ascii="Cambria" w:hAnsi="Cambria"/>
          <w:b/>
          <w:bCs/>
          <w:sz w:val="24"/>
          <w:szCs w:val="24"/>
          <w:lang w:eastAsia="el-GR"/>
        </w:rPr>
        <w:t>Α.</w:t>
      </w:r>
      <w:r>
        <w:rPr>
          <w:rFonts w:eastAsia="Times New Roman" w:cs="Arial" w:ascii="Cambria" w:hAnsi="Cambria"/>
          <w:sz w:val="24"/>
          <w:szCs w:val="24"/>
          <w:lang w:eastAsia="el-GR"/>
        </w:rPr>
        <w:tab/>
        <w:t>Το ΥΠ.ΕΣ. έχει υλοποιήσει την εφαρμογή «</w:t>
      </w:r>
      <w:r>
        <w:rPr>
          <w:rFonts w:eastAsia="Times New Roman" w:cs="Arial" w:ascii="Cambria" w:hAnsi="Cambria"/>
          <w:b/>
          <w:bCs/>
          <w:i/>
          <w:iCs/>
          <w:sz w:val="24"/>
          <w:szCs w:val="24"/>
          <w:lang w:eastAsia="el-GR"/>
        </w:rPr>
        <w:t>Μητρώο Ανθρώπινου Δυναμικού Ελληνικού Δημοσίου- ΑΠΟΓΡΑΦΗ</w:t>
      </w:r>
      <w:r>
        <w:rPr>
          <w:rFonts w:eastAsia="Times New Roman" w:cs="Arial" w:ascii="Cambria" w:hAnsi="Cambria"/>
          <w:sz w:val="24"/>
          <w:szCs w:val="24"/>
          <w:lang w:eastAsia="el-GR"/>
        </w:rPr>
        <w:t>» (εφεξής αναφερόμενη ως «</w:t>
      </w:r>
      <w:r>
        <w:rPr>
          <w:rFonts w:eastAsia="Times New Roman" w:cs="Arial" w:ascii="Cambria" w:hAnsi="Cambria"/>
          <w:b/>
          <w:bCs/>
          <w:sz w:val="24"/>
          <w:szCs w:val="24"/>
          <w:lang w:eastAsia="el-GR"/>
        </w:rPr>
        <w:t>ΑΠΟΓΡΑΦΗ</w:t>
      </w:r>
      <w:r>
        <w:rPr>
          <w:rFonts w:eastAsia="Times New Roman" w:cs="Arial" w:ascii="Cambria" w:hAnsi="Cambria"/>
          <w:sz w:val="24"/>
          <w:szCs w:val="24"/>
          <w:lang w:eastAsia="el-GR"/>
        </w:rPr>
        <w:t xml:space="preserve">»), η οποία είναι διαθέσιμη στον δικτυακό τόπο </w:t>
      </w:r>
      <w:hyperlink r:id="rId2">
        <w:r>
          <w:rPr>
            <w:rFonts w:eastAsia="Times New Roman" w:cs="Times New Roman" w:ascii="Cambria" w:hAnsi="Cambria"/>
            <w:sz w:val="24"/>
            <w:szCs w:val="24"/>
            <w:u w:val="single"/>
            <w:lang w:eastAsia="el-GR"/>
          </w:rPr>
          <w:t>http://www.apografi.gov.gr/</w:t>
        </w:r>
      </w:hyperlink>
      <w:r>
        <w:rPr>
          <w:rFonts w:eastAsia="Times New Roman" w:cs="Arial" w:ascii="Cambria" w:hAnsi="Cambria"/>
          <w:sz w:val="24"/>
          <w:szCs w:val="24"/>
          <w:lang w:eastAsia="el-GR"/>
        </w:rPr>
        <w:t xml:space="preserve">. </w:t>
      </w:r>
    </w:p>
    <w:p>
      <w:pPr>
        <w:pStyle w:val="Normal"/>
        <w:spacing w:lineRule="auto" w:line="240" w:before="120" w:after="120"/>
        <w:ind w:left="426" w:hanging="426"/>
        <w:jc w:val="both"/>
        <w:rPr/>
      </w:pPr>
      <w:r>
        <w:rPr>
          <w:rFonts w:eastAsia="Times New Roman" w:cs="Arial" w:ascii="Cambria" w:hAnsi="Cambria"/>
          <w:b/>
          <w:bCs/>
          <w:sz w:val="24"/>
          <w:szCs w:val="24"/>
          <w:lang w:eastAsia="el-GR"/>
        </w:rPr>
        <w:t>Β.</w:t>
      </w:r>
      <w:r>
        <w:rPr>
          <w:rFonts w:eastAsia="Times New Roman" w:cs="Arial" w:ascii="Cambria" w:hAnsi="Cambria"/>
          <w:sz w:val="24"/>
          <w:szCs w:val="24"/>
          <w:lang w:eastAsia="el-GR"/>
        </w:rPr>
        <w:t xml:space="preserve"> Το ΥΠ.ΕΣ. κατόπιν της έγκρισης της υλοποίησης του </w:t>
      </w:r>
      <w:bookmarkStart w:id="1" w:name="_Hlk104364475"/>
      <w:r>
        <w:rPr>
          <w:rFonts w:eastAsia="Times New Roman" w:cs="Arial" w:ascii="Cambria" w:hAnsi="Cambria"/>
          <w:b/>
          <w:sz w:val="24"/>
          <w:szCs w:val="24"/>
          <w:lang w:eastAsia="el-GR"/>
        </w:rPr>
        <w:t>Υποέργου 2 «Ανάπτυξη πλατφόρμας και συστήματος παρακολούθησης αρμοδιοτήτων μεταξύ των φορέων» του Έργου «Καθιέρωση πολυεπίπεδης διακυβέρνησης-κατανομή αρμοδιοτήτων μεταξύ των επιπέδων της Δημόσιας Διοίκησης»</w:t>
      </w:r>
      <w:bookmarkEnd w:id="1"/>
      <w:r>
        <w:rPr>
          <w:rFonts w:eastAsia="Times New Roman" w:cs="Arial" w:ascii="Cambria" w:hAnsi="Cambria"/>
          <w:b/>
          <w:sz w:val="24"/>
          <w:szCs w:val="24"/>
          <w:lang w:eastAsia="el-GR"/>
        </w:rPr>
        <w:t xml:space="preserve">, </w:t>
      </w:r>
      <w:r>
        <w:rPr>
          <w:rFonts w:eastAsia="Times New Roman" w:cs="Arial" w:ascii="Cambria" w:hAnsi="Cambria"/>
          <w:bCs/>
          <w:sz w:val="24"/>
          <w:szCs w:val="24"/>
          <w:lang w:eastAsia="el-GR"/>
        </w:rPr>
        <w:t>από πόρους του</w:t>
      </w:r>
      <w:r>
        <w:rPr>
          <w:rFonts w:eastAsia="Times New Roman" w:cs="Arial" w:ascii="Cambria" w:hAnsi="Cambria"/>
          <w:b/>
          <w:sz w:val="24"/>
          <w:szCs w:val="24"/>
          <w:lang w:eastAsia="el-GR"/>
        </w:rPr>
        <w:t xml:space="preserve"> </w:t>
      </w:r>
      <w:r>
        <w:rPr>
          <w:rFonts w:eastAsia="Times New Roman" w:cs="Arial" w:ascii="Cambria" w:hAnsi="Cambria"/>
          <w:sz w:val="24"/>
          <w:szCs w:val="24"/>
          <w:lang w:eastAsia="el-GR"/>
        </w:rPr>
        <w:t xml:space="preserve">Ταμείου Ανάκαμψης και Ανθεκτικότητας (ΤΑΑ), </w:t>
      </w:r>
      <w:r>
        <w:rPr>
          <w:rFonts w:eastAsia="Times New Roman" w:cs="Arial" w:ascii="Cambria" w:hAnsi="Cambria"/>
          <w:sz w:val="24"/>
          <w:szCs w:val="24"/>
          <w:shd w:fill="FFFF00" w:val="clear"/>
          <w:lang w:eastAsia="el-GR"/>
        </w:rPr>
        <w:t>κρίνει αναγκαία τη σύμπραξή του με το Εργαστήριο Ψηφιακής Τεχνολογίας για Τεχνικά Έργα της Σχολής Πολιτικών Μηχανικών του  Εθνικού Μετσόβειου Πολυτεχνείου μέσω του Ειδικού Λογαριασμού Κονδυλίων Έρευνας (στο εξής ΕΜΠ – ΕΛΚΕ). Το Εργαστήριο Ψηφιακής Τεχνολογίας για Τεχνικά Έργα, εφεξής Εργαστήριο Ψηφιακής Τεχνολογίας,</w:t>
      </w:r>
      <w:r>
        <w:rPr>
          <w:rFonts w:eastAsia="Times New Roman" w:cs="Arial" w:ascii="Cambria" w:hAnsi="Cambria"/>
          <w:sz w:val="24"/>
          <w:szCs w:val="24"/>
          <w:lang w:eastAsia="el-GR"/>
        </w:rPr>
        <w:t xml:space="preserve"> διαθέτει προσωπικό με πολυετή και εξειδικευμένη επιστημονική και επαγγελματική εμπειρία στο γνωστικό αντικείμενο της ανάπτυξης εξειδικευμένων εφαρμογών λογισμικού και μπορεί να συμβάλλει στην εφαρμοσμένη έρευνα δια καινοτόμου διαδικασίας με σκοπό την ανάπτυξη δυνατοτήτων ψηφιακής ανίχνευσης των επικαλύψεων αρμοδιοτήτων και αξιοποίησης ψηφιακών δεδομένων στο πλαίσιο της ανάπτυξης πολιτικών πολυεπίπεδης διακυβέρνησης της Δ.Δ. από το Υπουργείο Εσωτερικών.    </w:t>
      </w:r>
      <w:bookmarkStart w:id="2" w:name="_Hlk104285863"/>
      <w:bookmarkEnd w:id="2"/>
      <w:r>
        <w:rPr>
          <w:rFonts w:eastAsia="Times New Roman" w:cs="Arial" w:ascii="Cambria" w:hAnsi="Cambria"/>
          <w:sz w:val="24"/>
          <w:szCs w:val="24"/>
          <w:lang w:eastAsia="el-GR"/>
        </w:rPr>
        <w:t xml:space="preserve"> </w:t>
      </w:r>
    </w:p>
    <w:p>
      <w:pPr>
        <w:pStyle w:val="Normal"/>
        <w:spacing w:lineRule="auto" w:line="240" w:before="120" w:after="120"/>
        <w:ind w:left="426" w:hanging="426"/>
        <w:jc w:val="both"/>
        <w:rPr>
          <w:rFonts w:ascii="Cambria" w:hAnsi="Cambria" w:eastAsia="Times New Roman" w:cs="Arial"/>
          <w:sz w:val="24"/>
          <w:szCs w:val="24"/>
          <w:u w:val="single"/>
          <w:lang w:eastAsia="el-GR"/>
        </w:rPr>
      </w:pPr>
      <w:r>
        <w:rPr>
          <w:rFonts w:eastAsia="Times New Roman" w:cs="Arial" w:ascii="Cambria" w:hAnsi="Cambria"/>
          <w:sz w:val="24"/>
          <w:szCs w:val="24"/>
          <w:u w:val="single"/>
          <w:lang w:eastAsia="el-GR"/>
        </w:rPr>
      </w:r>
    </w:p>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p>
      <w:pPr>
        <w:pStyle w:val="Normal"/>
        <w:spacing w:lineRule="auto" w:line="240" w:before="120" w:after="120"/>
        <w:jc w:val="both"/>
        <w:rPr/>
      </w:pPr>
      <w:r>
        <w:rPr>
          <w:rFonts w:eastAsia="Times New Roman" w:cs="Arial" w:ascii="Cambria" w:hAnsi="Cambria"/>
          <w:b/>
          <w:sz w:val="24"/>
          <w:szCs w:val="24"/>
          <w:lang w:eastAsia="el-GR"/>
        </w:rPr>
        <w:t xml:space="preserve">συμφωνούνται και γίνονται αμοιβαίως αποδεκτά τα ακόλουθα: </w:t>
      </w:r>
      <w:bookmarkStart w:id="3" w:name="_Toc75366518"/>
      <w:bookmarkStart w:id="4" w:name="_Toc75362964"/>
      <w:bookmarkStart w:id="5" w:name="_Toc75362932"/>
    </w:p>
    <w:p>
      <w:pPr>
        <w:pStyle w:val="Normal"/>
        <w:keepNext w:val="true"/>
        <w:numPr>
          <w:ilvl w:val="0"/>
          <w:numId w:val="0"/>
        </w:numPr>
        <w:spacing w:lineRule="auto" w:line="240" w:before="360" w:after="120"/>
        <w:ind w:left="360" w:hanging="360"/>
        <w:jc w:val="center"/>
        <w:outlineLvl w:val="0"/>
        <w:rPr/>
      </w:pPr>
      <w:r>
        <w:rPr>
          <w:rFonts w:eastAsia="Times New Roman" w:cs="Arial" w:ascii="Arial" w:hAnsi="Arial"/>
          <w:b/>
          <w:sz w:val="24"/>
          <w:szCs w:val="24"/>
          <w:lang w:eastAsia="el-GR"/>
        </w:rPr>
        <w:t>ΑΡΘΡΟ 1</w:t>
      </w:r>
    </w:p>
    <w:p>
      <w:pPr>
        <w:pStyle w:val="Normal"/>
        <w:keepNext w:val="true"/>
        <w:numPr>
          <w:ilvl w:val="0"/>
          <w:numId w:val="0"/>
        </w:numPr>
        <w:spacing w:lineRule="auto" w:line="240" w:before="360" w:after="120"/>
        <w:ind w:left="0" w:hanging="0"/>
        <w:jc w:val="center"/>
        <w:outlineLvl w:val="0"/>
        <w:rPr/>
      </w:pPr>
      <w:r>
        <w:rPr>
          <w:rFonts w:eastAsia="Times New Roman" w:cs="Arial" w:ascii="Arial" w:hAnsi="Arial"/>
          <w:b/>
          <w:sz w:val="24"/>
          <w:szCs w:val="24"/>
          <w:lang w:eastAsia="el-GR"/>
        </w:rPr>
        <w:t>ΠΡΟΟΙΜΙΟ ΚΑΙ ΠΕΡΙΕΧΟΜΕΝΟ ΤΗΣ ΣΥΜΒΑΣΗΣ</w:t>
      </w:r>
      <w:bookmarkEnd w:id="3"/>
      <w:bookmarkEnd w:id="4"/>
      <w:bookmarkEnd w:id="5"/>
    </w:p>
    <w:p>
      <w:pPr>
        <w:pStyle w:val="ListParagraph"/>
        <w:keepNext w:val="true"/>
        <w:numPr>
          <w:ilvl w:val="0"/>
          <w:numId w:val="2"/>
        </w:numPr>
        <w:spacing w:lineRule="auto" w:line="240" w:before="120" w:after="120"/>
        <w:contextualSpacing/>
        <w:jc w:val="both"/>
        <w:outlineLvl w:val="1"/>
        <w:rPr/>
      </w:pPr>
      <w:bookmarkStart w:id="6" w:name="_Toc75362933"/>
      <w:r>
        <w:rPr>
          <w:rFonts w:eastAsia="Times New Roman" w:cs="Arial" w:ascii="Cambria" w:hAnsi="Cambria"/>
          <w:bCs/>
          <w:sz w:val="24"/>
          <w:szCs w:val="24"/>
          <w:lang w:eastAsia="en-GB"/>
        </w:rPr>
        <w:t>Με την παρούσα Σύμβαση, που καταρτίζεται σύμφωνα με τις ανωτέρω διατάξεις καθορίζεται πλαίσιο σύμπραξης για την εφαρμοσμένη έρευνα δια καινοτόμου διαδικασίας με σκοπό  την ανάπτυξη δυνατοτήτων ψηφιακής ανίχνευσης των επικαλύψεων αρμοδιοτήτων και αξιοποίησης ψηφιακών δεδομένων στο πλαίσιο της ανάπτυξης πολιτικών πολυεπίπεδης διακυβέρνησης της Δ.Δ. από το Υπουργείο Εσωτερικών.     .</w:t>
      </w:r>
      <w:bookmarkEnd w:id="6"/>
      <w:r>
        <w:rPr>
          <w:rFonts w:eastAsia="Times New Roman" w:cs="Arial" w:ascii="Cambria" w:hAnsi="Cambria"/>
          <w:bCs/>
          <w:sz w:val="24"/>
          <w:szCs w:val="24"/>
          <w:lang w:eastAsia="en-GB"/>
        </w:rPr>
        <w:t xml:space="preserve"> </w:t>
      </w:r>
      <w:bookmarkStart w:id="7" w:name="_Toc75362934"/>
    </w:p>
    <w:p>
      <w:pPr>
        <w:pStyle w:val="ListParagraph"/>
        <w:keepNext w:val="true"/>
        <w:numPr>
          <w:ilvl w:val="0"/>
          <w:numId w:val="2"/>
        </w:numPr>
        <w:spacing w:lineRule="auto" w:line="240" w:before="120" w:after="120"/>
        <w:contextualSpacing/>
        <w:jc w:val="both"/>
        <w:outlineLvl w:val="1"/>
        <w:rPr/>
      </w:pPr>
      <w:r>
        <w:rPr>
          <w:rFonts w:eastAsia="Times New Roman" w:cs="Arial" w:ascii="Cambria" w:hAnsi="Cambria"/>
          <w:bCs/>
          <w:sz w:val="24"/>
          <w:szCs w:val="24"/>
          <w:lang w:eastAsia="en-GB"/>
        </w:rPr>
        <w:t>Δεδομένου ότι με την παρούσα σύμβαση υλοποιείται συνεργασία  μεταξύ των φορέων δημοσίου:</w:t>
      </w:r>
      <w:bookmarkEnd w:id="7"/>
    </w:p>
    <w:p>
      <w:pPr>
        <w:pStyle w:val="ListParagraph"/>
        <w:keepNext w:val="true"/>
        <w:numPr>
          <w:ilvl w:val="0"/>
          <w:numId w:val="0"/>
        </w:numPr>
        <w:spacing w:lineRule="auto" w:line="240" w:before="120" w:after="120"/>
        <w:ind w:left="720" w:hanging="0"/>
        <w:contextualSpacing/>
        <w:jc w:val="both"/>
        <w:outlineLvl w:val="1"/>
        <w:rPr/>
      </w:pPr>
      <w:r>
        <w:rPr>
          <w:rFonts w:eastAsia="Times New Roman" w:cs="Arial" w:ascii="Cambria" w:hAnsi="Cambria"/>
          <w:sz w:val="24"/>
          <w:szCs w:val="24"/>
          <w:lang w:eastAsia="el-GR"/>
        </w:rPr>
        <w:t xml:space="preserve">α) η οποία αποσκοπεί να διασφαλίσει ότι οι δημόσιες υπηρεσίες που οφείλουν να εκτελούν οι εν λόγω αρχές παρέχονται για την επίτευξη των κοινών τους στόχων, καθώς: </w:t>
      </w:r>
    </w:p>
    <w:p>
      <w:pPr>
        <w:pStyle w:val="ListParagraph"/>
        <w:keepNext w:val="true"/>
        <w:numPr>
          <w:ilvl w:val="0"/>
          <w:numId w:val="0"/>
        </w:numPr>
        <w:spacing w:lineRule="auto" w:line="240" w:before="120" w:after="120"/>
        <w:ind w:left="720" w:hanging="0"/>
        <w:contextualSpacing/>
        <w:jc w:val="both"/>
        <w:outlineLvl w:val="1"/>
        <w:rPr/>
      </w:pPr>
      <w:r>
        <w:rPr>
          <w:rFonts w:eastAsia="Times New Roman" w:cs="Arial" w:ascii="Cambria" w:hAnsi="Cambria"/>
          <w:sz w:val="24"/>
          <w:szCs w:val="24"/>
          <w:lang w:eastAsia="el-GR"/>
        </w:rPr>
        <w:t xml:space="preserve">αφενός το ΥΠ.ΕΣ. έχει ως αποστολή </w:t>
      </w:r>
      <w:r>
        <w:rPr>
          <w:rFonts w:eastAsia="Times New Roman" w:cs="Arial" w:ascii="Cambria" w:hAnsi="Cambria"/>
          <w:sz w:val="24"/>
          <w:szCs w:val="24"/>
          <w:lang w:eastAsia="en-GB"/>
        </w:rPr>
        <w:t>το σχεδιασμό και την πραγμάτωση βιώσιμων δημόσιων διοικητικών συστημάτων και δημόσιων πολιτικών σε θέματα αρμοδιότητάς του</w:t>
      </w:r>
      <w:r>
        <w:rPr>
          <w:rFonts w:eastAsia="Times New Roman" w:cs="Arial" w:ascii="Cambria" w:hAnsi="Cambria"/>
          <w:sz w:val="24"/>
          <w:szCs w:val="24"/>
          <w:lang w:eastAsia="el-GR"/>
        </w:rPr>
        <w:t xml:space="preserve">, μεταξύ άλλων και για την </w:t>
      </w:r>
      <w:r>
        <w:rPr>
          <w:rFonts w:eastAsia="Times New Roman" w:cs="Arial" w:ascii="Cambria" w:hAnsi="Cambria"/>
          <w:sz w:val="24"/>
          <w:szCs w:val="24"/>
          <w:lang w:eastAsia="en-GB"/>
        </w:rPr>
        <w:t xml:space="preserve">προαγωγή, την υποστήριξη και τον εκσυγχρονισμό της οργάνωσης και λειτουργίας της κρατικής διοίκησης. Ως εκ τούτου, </w:t>
      </w:r>
      <w:r>
        <w:rPr>
          <w:rFonts w:eastAsia="Times New Roman" w:cs="Arial" w:ascii="Cambria" w:hAnsi="Cambria"/>
          <w:sz w:val="24"/>
          <w:szCs w:val="24"/>
          <w:lang w:eastAsia="el-GR"/>
        </w:rPr>
        <w:t xml:space="preserve">πρέπει να ασκεί τις αρμοδιότητές του, επιδιώκοντας την καλύτερη δυνατή οργάνωση των δημοσίων υπηρεσιών η οποία θα εξυπηρετεί το προς σύσταση σύστημα πολυεπίπεδης διακυβέρνησης, </w:t>
      </w:r>
      <w:r>
        <w:rPr>
          <w:rFonts w:eastAsia="Times New Roman" w:cs="Arial" w:ascii="Cambria" w:hAnsi="Cambria"/>
          <w:sz w:val="24"/>
          <w:szCs w:val="24"/>
          <w:shd w:fill="FFFF00" w:val="clear"/>
          <w:lang w:eastAsia="el-GR"/>
        </w:rPr>
        <w:t xml:space="preserve">αφετέρου το Εργαστήριο Ψηφιακής Τεχνολογίας της Σχολής Πολιτικών Μηχανικών του Εθνικού Μετσόβιου Πολυτεχνείου που εξυπηρετεί τις εκπαιδευτικές και </w:t>
      </w:r>
      <w:r>
        <w:rPr>
          <w:rFonts w:eastAsia="Times New Roman" w:cs="Arial" w:ascii="Cambria" w:hAnsi="Cambria"/>
          <w:sz w:val="24"/>
          <w:szCs w:val="24"/>
          <w:shd w:fill="FFFF00" w:val="clear"/>
          <w:lang w:val="en-US" w:eastAsia="el-GR"/>
        </w:rPr>
        <w:t>ερευνητικές</w:t>
      </w:r>
      <w:r>
        <w:rPr>
          <w:rFonts w:eastAsia="Times New Roman" w:cs="Arial" w:ascii="Cambria" w:hAnsi="Cambria"/>
          <w:sz w:val="24"/>
          <w:szCs w:val="24"/>
          <w:shd w:fill="FFFF00" w:val="clear"/>
          <w:lang w:eastAsia="el-GR"/>
        </w:rPr>
        <w:t xml:space="preserve"> ανάγκες καθώς και την παροχή υπηρεσιών σε φυσικά και νομικά πρόσωπα σε γνωστικά αντικείμενα  σχετικά με την Τεχνολογία Πληροφορικής και Επικοινωνιών όπως:</w:t>
      </w:r>
    </w:p>
    <w:p>
      <w:pPr>
        <w:pStyle w:val="ListParagraph"/>
        <w:numPr>
          <w:ilvl w:val="0"/>
          <w:numId w:val="14"/>
        </w:numPr>
        <w:spacing w:lineRule="auto" w:line="240" w:before="120" w:after="120"/>
        <w:contextualSpacing/>
        <w:jc w:val="both"/>
        <w:outlineLvl w:val="1"/>
        <w:rPr/>
      </w:pPr>
      <w:r>
        <w:rPr>
          <w:rFonts w:eastAsia="Times New Roman" w:cs="Arial" w:ascii="Cambria" w:hAnsi="Cambria"/>
          <w:sz w:val="24"/>
          <w:szCs w:val="24"/>
          <w:shd w:fill="FFFF00" w:val="clear"/>
          <w:lang w:eastAsia="el-GR"/>
        </w:rPr>
        <w:t>Τεχνητή νοημοσύνη και μηχανική μάθηση,</w:t>
      </w:r>
    </w:p>
    <w:p>
      <w:pPr>
        <w:pStyle w:val="ListParagraph"/>
        <w:numPr>
          <w:ilvl w:val="0"/>
          <w:numId w:val="14"/>
        </w:numPr>
        <w:spacing w:lineRule="auto" w:line="240" w:before="120" w:after="120"/>
        <w:contextualSpacing/>
        <w:jc w:val="both"/>
        <w:outlineLvl w:val="1"/>
        <w:rPr/>
      </w:pPr>
      <w:r>
        <w:rPr>
          <w:rFonts w:eastAsia="Times New Roman" w:cs="Arial" w:ascii="Cambria" w:hAnsi="Cambria"/>
          <w:sz w:val="24"/>
          <w:szCs w:val="24"/>
          <w:shd w:fill="FFFF00" w:val="clear"/>
          <w:lang w:eastAsia="el-GR"/>
        </w:rPr>
        <w:t>Επιχειρησιακή Έρευνα &amp; Βελτιστοποίηση.</w:t>
      </w:r>
    </w:p>
    <w:p>
      <w:pPr>
        <w:pStyle w:val="ListParagraph"/>
        <w:numPr>
          <w:ilvl w:val="0"/>
          <w:numId w:val="14"/>
        </w:numPr>
        <w:spacing w:lineRule="auto" w:line="240" w:before="120" w:after="120"/>
        <w:contextualSpacing/>
        <w:jc w:val="both"/>
        <w:outlineLvl w:val="1"/>
        <w:rPr/>
      </w:pPr>
      <w:r>
        <w:rPr>
          <w:rFonts w:eastAsia="Times New Roman" w:cs="Arial" w:ascii="Cambria" w:hAnsi="Cambria"/>
          <w:sz w:val="24"/>
          <w:szCs w:val="24"/>
          <w:shd w:fill="FFFF00" w:val="clear"/>
          <w:lang w:eastAsia="el-GR"/>
        </w:rPr>
        <w:t>Τεχνολογία Blockchain,</w:t>
      </w:r>
    </w:p>
    <w:p>
      <w:pPr>
        <w:pStyle w:val="ListParagraph"/>
        <w:numPr>
          <w:ilvl w:val="0"/>
          <w:numId w:val="14"/>
        </w:numPr>
        <w:spacing w:lineRule="auto" w:line="240" w:before="120" w:after="120"/>
        <w:contextualSpacing/>
        <w:jc w:val="both"/>
        <w:outlineLvl w:val="1"/>
        <w:rPr/>
      </w:pPr>
      <w:r>
        <w:rPr>
          <w:rFonts w:eastAsia="Times New Roman" w:cs="Arial" w:ascii="Cambria" w:hAnsi="Cambria"/>
          <w:sz w:val="24"/>
          <w:szCs w:val="24"/>
          <w:shd w:fill="FFFF00" w:val="clear"/>
          <w:lang w:eastAsia="el-GR"/>
        </w:rPr>
        <w:t>Τεχνολογία μοντέλων δομικών πληροφοριών (Building Information Modelling-BIM),</w:t>
      </w:r>
    </w:p>
    <w:p>
      <w:pPr>
        <w:pStyle w:val="ListParagraph"/>
        <w:numPr>
          <w:ilvl w:val="0"/>
          <w:numId w:val="14"/>
        </w:numPr>
        <w:spacing w:lineRule="auto" w:line="240" w:before="120" w:after="120"/>
        <w:contextualSpacing/>
        <w:jc w:val="both"/>
        <w:outlineLvl w:val="1"/>
        <w:rPr/>
      </w:pPr>
      <w:r>
        <w:rPr>
          <w:rFonts w:eastAsia="Times New Roman" w:cs="Arial" w:ascii="Cambria" w:hAnsi="Cambria"/>
          <w:sz w:val="24"/>
          <w:szCs w:val="24"/>
          <w:shd w:fill="FFFF00" w:val="clear"/>
          <w:lang w:eastAsia="el-GR"/>
        </w:rPr>
        <w:t>Εφαρμογές εικονικής και επαυξημένης πραγματικότητας.</w:t>
      </w:r>
    </w:p>
    <w:p>
      <w:pPr>
        <w:pStyle w:val="ListParagraph"/>
        <w:numPr>
          <w:ilvl w:val="0"/>
          <w:numId w:val="14"/>
        </w:numPr>
        <w:spacing w:lineRule="auto" w:line="240" w:before="120" w:after="120"/>
        <w:contextualSpacing/>
        <w:jc w:val="both"/>
        <w:outlineLvl w:val="1"/>
        <w:rPr/>
      </w:pPr>
      <w:r>
        <w:rPr>
          <w:rFonts w:eastAsia="Times New Roman" w:cs="Arial" w:ascii="Cambria" w:hAnsi="Cambria"/>
          <w:sz w:val="24"/>
          <w:szCs w:val="24"/>
          <w:shd w:fill="FFFF00" w:val="clear"/>
          <w:lang w:eastAsia="el-GR"/>
        </w:rPr>
        <w:t>3Δ εκτύπωση και 3Δ αποτύπωση,</w:t>
      </w:r>
    </w:p>
    <w:p>
      <w:pPr>
        <w:pStyle w:val="ListParagraph"/>
        <w:numPr>
          <w:ilvl w:val="0"/>
          <w:numId w:val="14"/>
        </w:numPr>
        <w:spacing w:lineRule="auto" w:line="240" w:before="120" w:after="120"/>
        <w:contextualSpacing/>
        <w:jc w:val="both"/>
        <w:outlineLvl w:val="1"/>
        <w:rPr/>
      </w:pPr>
      <w:r>
        <w:rPr>
          <w:rFonts w:eastAsia="Times New Roman" w:cs="Arial" w:ascii="Cambria" w:hAnsi="Cambria"/>
          <w:sz w:val="24"/>
          <w:szCs w:val="24"/>
          <w:shd w:fill="FFFF00" w:val="clear"/>
          <w:lang w:eastAsia="el-GR"/>
        </w:rPr>
        <w:t>Συλλογή δεδομένων με αισθητήρες και ΣμηΕΑ (drones)</w:t>
      </w:r>
      <w:ins w:id="0" w:author="Unknown Author" w:date="2022-06-14T21:54:29Z">
        <w:r>
          <w:rPr>
            <w:rFonts w:eastAsia="Times New Roman" w:cs="Arial" w:ascii="Cambria" w:hAnsi="Cambria"/>
            <w:sz w:val="24"/>
            <w:szCs w:val="24"/>
            <w:shd w:fill="FFFF00" w:val="clear"/>
            <w:lang w:eastAsia="el-GR"/>
          </w:rPr>
          <w:t xml:space="preserve"> </w:t>
        </w:r>
      </w:ins>
      <w:r>
        <w:rPr>
          <w:rFonts w:eastAsia="Times New Roman" w:cs="Arial" w:ascii="Cambria" w:hAnsi="Cambria"/>
          <w:sz w:val="24"/>
          <w:szCs w:val="24"/>
          <w:shd w:fill="FFFF00" w:val="clear"/>
          <w:lang w:eastAsia="el-GR"/>
        </w:rPr>
        <w:t>και ανάλυση μεγάλου όγκου δεδομένων,</w:t>
      </w:r>
    </w:p>
    <w:p>
      <w:pPr>
        <w:pStyle w:val="ListParagraph"/>
        <w:numPr>
          <w:ilvl w:val="0"/>
          <w:numId w:val="14"/>
        </w:numPr>
        <w:spacing w:lineRule="auto" w:line="240" w:before="120" w:after="120"/>
        <w:contextualSpacing/>
        <w:jc w:val="both"/>
        <w:outlineLvl w:val="1"/>
        <w:rPr/>
      </w:pPr>
      <w:r>
        <w:rPr>
          <w:rFonts w:eastAsia="Times New Roman" w:cs="Arial" w:ascii="Cambria" w:hAnsi="Cambria"/>
          <w:sz w:val="24"/>
          <w:szCs w:val="24"/>
          <w:shd w:fill="FFFF00" w:val="clear"/>
          <w:lang w:eastAsia="el-GR"/>
        </w:rPr>
        <w:t>Ψηφιακό δίδυμο.</w:t>
      </w:r>
    </w:p>
    <w:p>
      <w:pPr>
        <w:pStyle w:val="ListParagraph"/>
        <w:numPr>
          <w:ilvl w:val="0"/>
          <w:numId w:val="14"/>
        </w:numPr>
        <w:spacing w:lineRule="auto" w:line="240" w:before="120" w:after="120"/>
        <w:contextualSpacing/>
        <w:jc w:val="both"/>
        <w:outlineLvl w:val="1"/>
        <w:rPr/>
      </w:pPr>
      <w:r>
        <w:rPr>
          <w:rFonts w:eastAsia="Times New Roman" w:cs="Arial" w:ascii="Cambria" w:hAnsi="Cambria"/>
          <w:sz w:val="24"/>
          <w:szCs w:val="24"/>
          <w:shd w:fill="FFFF00" w:val="clear"/>
          <w:lang w:eastAsia="el-GR"/>
        </w:rPr>
        <w:t>Συμβολή-Υποστήριξη στη σύνταξη/αναθεώρηση Κανονισμών, Προδιαγραφών και Προτύπων</w:t>
      </w:r>
    </w:p>
    <w:p>
      <w:pPr>
        <w:pStyle w:val="ListParagraph"/>
        <w:keepNext w:val="true"/>
        <w:numPr>
          <w:ilvl w:val="0"/>
          <w:numId w:val="0"/>
        </w:numPr>
        <w:spacing w:lineRule="auto" w:line="240" w:before="120" w:after="120"/>
        <w:ind w:left="720" w:hanging="0"/>
        <w:contextualSpacing/>
        <w:jc w:val="both"/>
        <w:outlineLvl w:val="1"/>
        <w:rPr/>
      </w:pPr>
      <w:r>
        <w:rPr>
          <w:rFonts w:eastAsia="Times New Roman" w:cs="Arial" w:ascii="Cambria" w:hAnsi="Cambria"/>
          <w:sz w:val="24"/>
          <w:szCs w:val="24"/>
          <w:lang w:eastAsia="el-GR"/>
        </w:rPr>
        <w:t xml:space="preserve">β) η οποία εξυπηρετεί αποκλειστικά σκοπούς δημοσίου συμφέροντος, καθώς με την παρούσα επιχειρείται η, δια καινοτόμου διαδικασίας, έρευνα για την βελτιστοποίηση υλοποίησης των στόχων του ΥΠ.ΕΣ. σχετικώς με την </w:t>
      </w:r>
      <w:r>
        <w:rPr>
          <w:rFonts w:eastAsia="Times New Roman" w:cs="Arial" w:ascii="Cambria" w:hAnsi="Cambria"/>
          <w:b/>
          <w:sz w:val="24"/>
          <w:szCs w:val="24"/>
          <w:lang w:eastAsia="el-GR"/>
        </w:rPr>
        <w:t>Ανάπτυξη πλατφόρμας και συστήματος παρακολούθησης αρμοδιοτήτων μεταξύ των φορέων</w:t>
      </w:r>
      <w:r>
        <w:rPr>
          <w:rFonts w:eastAsia="Times New Roman" w:cs="Arial" w:ascii="Cambria" w:hAnsi="Cambria"/>
          <w:sz w:val="24"/>
          <w:szCs w:val="24"/>
          <w:lang w:eastAsia="el-GR"/>
        </w:rPr>
        <w:t xml:space="preserve"> , και ότι </w:t>
      </w:r>
    </w:p>
    <w:p>
      <w:pPr>
        <w:pStyle w:val="ListParagraph"/>
        <w:keepNext w:val="true"/>
        <w:numPr>
          <w:ilvl w:val="0"/>
          <w:numId w:val="0"/>
        </w:numPr>
        <w:spacing w:lineRule="auto" w:line="240" w:before="120" w:after="120"/>
        <w:ind w:left="720" w:hanging="0"/>
        <w:contextualSpacing/>
        <w:jc w:val="both"/>
        <w:outlineLvl w:val="1"/>
        <w:rPr/>
      </w:pPr>
      <w:r>
        <w:rPr>
          <w:rFonts w:eastAsia="Times New Roman" w:cs="Arial" w:ascii="Cambria" w:hAnsi="Cambria"/>
          <w:sz w:val="24"/>
          <w:szCs w:val="24"/>
          <w:lang w:eastAsia="el-GR"/>
        </w:rPr>
        <w:t>γ)</w:t>
      </w:r>
      <w:r>
        <w:rPr/>
        <w:t xml:space="preserve"> </w:t>
      </w:r>
      <w:r>
        <w:rPr>
          <w:rFonts w:ascii="Cambria" w:hAnsi="Cambria"/>
          <w:sz w:val="24"/>
          <w:szCs w:val="24"/>
          <w:shd w:fill="FFFF00" w:val="clear"/>
        </w:rPr>
        <w:t xml:space="preserve">Το </w:t>
      </w:r>
      <w:r>
        <w:rPr>
          <w:rFonts w:eastAsia="Times New Roman" w:cs="Arial" w:ascii="Cambria" w:hAnsi="Cambria"/>
          <w:sz w:val="24"/>
          <w:szCs w:val="24"/>
          <w:shd w:fill="FFFF00" w:val="clear"/>
          <w:lang w:eastAsia="el-GR"/>
        </w:rPr>
        <w:t>Εργαστήριο Ψηφι</w:t>
      </w:r>
      <w:r>
        <w:rPr>
          <w:rFonts w:eastAsia="Times New Roman" w:cs="Arial" w:ascii="Cambria" w:hAnsi="Cambria"/>
          <w:sz w:val="24"/>
          <w:szCs w:val="24"/>
          <w:shd w:fill="FFFF00" w:val="clear"/>
          <w:lang w:val="el-GR" w:eastAsia="el-GR"/>
        </w:rPr>
        <w:t>ακής</w:t>
      </w:r>
      <w:r>
        <w:rPr>
          <w:rFonts w:eastAsia="Times New Roman" w:cs="Arial" w:ascii="Cambria" w:hAnsi="Cambria"/>
          <w:sz w:val="24"/>
          <w:szCs w:val="24"/>
          <w:shd w:fill="FFFF00" w:val="clear"/>
          <w:lang w:eastAsia="el-GR"/>
        </w:rPr>
        <w:t xml:space="preserve"> Τεχνολογίας εκτελεί στην ελεύθερη αγορά λιγότερο από το 20% των δραστηριοτήτων που αφορά η συνεργασία, όπως αναλυτικά αυτό προκύπτει από τα προσκομισθέντα στοιχεία του ΕΛΚΕ. </w:t>
      </w:r>
    </w:p>
    <w:p>
      <w:pPr>
        <w:pStyle w:val="Normal"/>
        <w:spacing w:lineRule="auto" w:line="240" w:before="120" w:after="120"/>
        <w:jc w:val="both"/>
        <w:rPr/>
      </w:pPr>
      <w:r>
        <w:rPr>
          <w:rFonts w:eastAsia="Times New Roman" w:cs="Arial" w:ascii="Cambria" w:hAnsi="Cambria"/>
          <w:sz w:val="24"/>
          <w:szCs w:val="24"/>
          <w:lang w:eastAsia="el-GR"/>
        </w:rPr>
        <w:t xml:space="preserve">προσδιορίζονται ειδικότερα οι τρόποι και οι διαδικασίες υλοποίησης του αντικειμένου αυτής, ως ακολούθως: </w:t>
      </w:r>
    </w:p>
    <w:p>
      <w:pPr>
        <w:pStyle w:val="Normal"/>
        <w:tabs>
          <w:tab w:val="clear" w:pos="720"/>
          <w:tab w:val="left" w:pos="567" w:leader="none"/>
          <w:tab w:val="right" w:pos="7371" w:leader="dot"/>
        </w:tabs>
        <w:spacing w:lineRule="auto" w:line="240" w:before="120" w:after="120"/>
        <w:jc w:val="both"/>
        <w:rPr>
          <w:rFonts w:ascii="Arial Narrow" w:hAnsi="Arial Narrow" w:eastAsia="Times New Roman" w:cs="Arial"/>
          <w:b/>
          <w:b/>
          <w:bCs/>
          <w:sz w:val="16"/>
          <w:szCs w:val="16"/>
          <w:lang w:eastAsia="el-GR"/>
        </w:rPr>
      </w:pPr>
      <w:r>
        <w:rPr>
          <w:rFonts w:eastAsia="Times New Roman" w:cs="Arial" w:ascii="Arial Narrow" w:hAnsi="Arial Narrow"/>
          <w:b/>
          <w:bCs/>
          <w:sz w:val="16"/>
          <w:szCs w:val="16"/>
          <w:lang w:eastAsia="el-GR"/>
        </w:rPr>
      </w:r>
    </w:p>
    <w:p>
      <w:pPr>
        <w:pStyle w:val="Normal"/>
        <w:tabs>
          <w:tab w:val="clear" w:pos="720"/>
          <w:tab w:val="left" w:pos="567" w:leader="none"/>
          <w:tab w:val="right" w:pos="7371" w:leader="dot"/>
        </w:tabs>
        <w:spacing w:lineRule="auto" w:line="240" w:before="120" w:after="120"/>
        <w:ind w:left="1134" w:hanging="425"/>
        <w:jc w:val="center"/>
        <w:rPr/>
      </w:pPr>
      <w:r>
        <w:rPr>
          <w:rFonts w:eastAsia="Times New Roman" w:cs="Arial" w:ascii="Arial" w:hAnsi="Arial"/>
          <w:b/>
          <w:sz w:val="24"/>
          <w:szCs w:val="24"/>
          <w:lang w:eastAsia="el-GR"/>
        </w:rPr>
        <w:t>ΑΡΘΡΟ 2</w:t>
      </w:r>
    </w:p>
    <w:p>
      <w:pPr>
        <w:pStyle w:val="Normal"/>
        <w:tabs>
          <w:tab w:val="clear" w:pos="720"/>
          <w:tab w:val="left" w:pos="567" w:leader="none"/>
          <w:tab w:val="right" w:pos="7371" w:leader="dot"/>
        </w:tabs>
        <w:spacing w:lineRule="auto" w:line="240" w:before="120" w:after="120"/>
        <w:ind w:left="1134" w:hanging="425"/>
        <w:jc w:val="center"/>
        <w:rPr/>
      </w:pPr>
      <w:bookmarkStart w:id="8" w:name="_Toc75366520"/>
      <w:bookmarkStart w:id="9" w:name="_Toc75362965"/>
      <w:bookmarkStart w:id="10" w:name="_Toc75362935"/>
      <w:r>
        <w:rPr>
          <w:rFonts w:eastAsia="Times New Roman" w:cs="Arial" w:ascii="Arial" w:hAnsi="Arial"/>
          <w:b/>
          <w:sz w:val="24"/>
          <w:szCs w:val="24"/>
          <w:lang w:eastAsia="el-GR"/>
        </w:rPr>
        <w:t xml:space="preserve">ΣΚΟΠΟΣ </w:t>
      </w:r>
      <w:bookmarkEnd w:id="8"/>
      <w:bookmarkEnd w:id="9"/>
      <w:bookmarkEnd w:id="10"/>
    </w:p>
    <w:p>
      <w:pPr>
        <w:pStyle w:val="Normal"/>
        <w:tabs>
          <w:tab w:val="clear" w:pos="720"/>
          <w:tab w:val="left" w:pos="567" w:leader="none"/>
          <w:tab w:val="right" w:pos="7371" w:leader="dot"/>
        </w:tabs>
        <w:spacing w:lineRule="auto" w:line="240" w:before="120" w:after="120"/>
        <w:ind w:left="1134" w:hanging="425"/>
        <w:jc w:val="center"/>
        <w:rPr>
          <w:rFonts w:ascii="Cambria" w:hAnsi="Cambria" w:eastAsia="Times New Roman" w:cs="Arial"/>
          <w:sz w:val="24"/>
          <w:szCs w:val="24"/>
          <w:lang w:eastAsia="el-GR"/>
        </w:rPr>
      </w:pPr>
      <w:r>
        <w:rPr>
          <w:rFonts w:eastAsia="Times New Roman" w:cs="Arial" w:ascii="Cambria" w:hAnsi="Cambria"/>
          <w:sz w:val="24"/>
          <w:szCs w:val="24"/>
          <w:lang w:eastAsia="el-GR"/>
        </w:rPr>
      </w:r>
    </w:p>
    <w:p>
      <w:pPr>
        <w:pStyle w:val="ListParagraph"/>
        <w:keepNext w:val="true"/>
        <w:numPr>
          <w:ilvl w:val="0"/>
          <w:numId w:val="3"/>
        </w:numPr>
        <w:spacing w:lineRule="auto" w:line="240" w:before="120" w:after="120"/>
        <w:contextualSpacing/>
        <w:jc w:val="both"/>
        <w:outlineLvl w:val="1"/>
        <w:rPr/>
      </w:pPr>
      <w:bookmarkStart w:id="11" w:name="_Toc75362936"/>
      <w:bookmarkEnd w:id="11"/>
      <w:r>
        <w:rPr>
          <w:rFonts w:eastAsia="Times New Roman" w:cs="Arial" w:ascii="Cambria" w:hAnsi="Cambria"/>
          <w:bCs/>
          <w:sz w:val="24"/>
          <w:szCs w:val="24"/>
          <w:lang w:eastAsia="en-GB"/>
        </w:rPr>
        <w:t>Όπως προκύπτει από το συνδυασμό των διατάξεων του άρθρου 12 του Π.Δ.84/2019 και του Π.Δ. 133/2017, η Γενική Γραμματεία Ανθρώπινου Δυναμικού Δημόσιου Τομέα του Υπουργείου Εσωτερικών έχει ως αποστολή τη διαρκή αναβάθμιση του προσωπικού, της οργάνωσης και λειτουργίας της Δημόσιας Διοίκησης, μέσα από το σχεδιασμό την υλοποίηση μεταρρυθμιστικών πολιτικών αξιοποιώντας τις δυνατότητες που παρέχουν οι Τεχνολογίες Πληροφορικής και Επικοινωνιών. Για την επίτευξη της αποστολής, το Υπουργείο, έχοντας επιτελικό και συντονιστικό, προς τους φορείς του Δημοσίου, ρόλο προωθεί:</w:t>
      </w:r>
    </w:p>
    <w:p>
      <w:pPr>
        <w:pStyle w:val="ListParagraph"/>
        <w:keepNext w:val="true"/>
        <w:numPr>
          <w:ilvl w:val="0"/>
          <w:numId w:val="0"/>
        </w:numPr>
        <w:spacing w:lineRule="auto" w:line="240" w:before="120" w:after="120"/>
        <w:ind w:left="720" w:hanging="0"/>
        <w:contextualSpacing/>
        <w:jc w:val="both"/>
        <w:outlineLvl w:val="1"/>
        <w:rPr/>
      </w:pPr>
      <w:r>
        <w:rPr>
          <w:rFonts w:eastAsia="Times New Roman" w:cs="Arial" w:ascii="Cambria" w:hAnsi="Cambria"/>
          <w:bCs/>
          <w:sz w:val="24"/>
          <w:szCs w:val="24"/>
          <w:lang w:eastAsia="en-GB"/>
        </w:rPr>
        <w:t>α) την αξιολόγηση και τον εκσυγχρονισμό των δομών και των αρμοδιοτήτων της Δημόσιας Διοίκησης με στόχο τη βέλτιστη λειτουργία της, την άρση των δυσλειτουργιών και των επικαλύψεων και την ενίσχυση της συνεργασίας μεταξύ των υπηρεσιών της,</w:t>
      </w:r>
    </w:p>
    <w:p>
      <w:pPr>
        <w:pStyle w:val="ListParagraph"/>
        <w:keepNext w:val="true"/>
        <w:numPr>
          <w:ilvl w:val="0"/>
          <w:numId w:val="0"/>
        </w:numPr>
        <w:spacing w:lineRule="auto" w:line="240" w:before="120" w:after="120"/>
        <w:ind w:left="720" w:hanging="0"/>
        <w:contextualSpacing/>
        <w:jc w:val="both"/>
        <w:outlineLvl w:val="1"/>
        <w:rPr/>
      </w:pPr>
      <w:r>
        <w:rPr>
          <w:rFonts w:eastAsia="Times New Roman" w:cs="Arial" w:ascii="Cambria" w:hAnsi="Cambria"/>
          <w:bCs/>
          <w:sz w:val="24"/>
          <w:szCs w:val="24"/>
          <w:lang w:eastAsia="en-GB"/>
        </w:rPr>
        <w:t xml:space="preserve">β) τη συνεχή βελτίωση των διοικητικών διαδικασιών μέσα από τον ψηφιακό μετασχηματισμό τους με χρήση Τεχνολογιών Πληροφορικής και Επικοινωνιών, με στόχο την προσαρμογή και αναβάθμιση των παρεχόμενων υπηρεσιών του Δημοσίου στις εξελισσόμενες απαιτήσεις των πολιτών, της κοινωνίας και της οικονομίας. </w:t>
      </w:r>
    </w:p>
    <w:p>
      <w:pPr>
        <w:pStyle w:val="ListParagraph"/>
        <w:keepNext w:val="true"/>
        <w:numPr>
          <w:ilvl w:val="0"/>
          <w:numId w:val="3"/>
        </w:numPr>
        <w:spacing w:lineRule="auto" w:line="240" w:before="120" w:after="120"/>
        <w:contextualSpacing/>
        <w:jc w:val="both"/>
        <w:outlineLvl w:val="1"/>
        <w:rPr/>
      </w:pPr>
      <w:bookmarkStart w:id="12" w:name="_Toc753629361"/>
      <w:bookmarkEnd w:id="12"/>
      <w:r>
        <w:rPr>
          <w:rFonts w:eastAsia="Times New Roman" w:cs="Arial" w:ascii="Cambria" w:hAnsi="Cambria"/>
          <w:bCs/>
          <w:sz w:val="24"/>
          <w:szCs w:val="24"/>
          <w:lang w:eastAsia="en-GB"/>
        </w:rPr>
        <w:t xml:space="preserve">Ειδικότερα η ανάπτυξη της </w:t>
      </w:r>
      <w:r>
        <w:rPr>
          <w:rFonts w:eastAsia="Times New Roman" w:cs="Arial" w:ascii="Cambria" w:hAnsi="Cambria"/>
          <w:b/>
          <w:bCs/>
          <w:sz w:val="24"/>
          <w:szCs w:val="24"/>
          <w:lang w:eastAsia="en-GB"/>
        </w:rPr>
        <w:t>πλατφόρμας και του συστήματος παρακολούθησης αρμοδιοτήτων μεταξύ των φορέων</w:t>
      </w:r>
      <w:r>
        <w:rPr>
          <w:rFonts w:eastAsia="Times New Roman" w:cs="Arial" w:ascii="Cambria" w:hAnsi="Cambria"/>
          <w:bCs/>
          <w:sz w:val="24"/>
          <w:szCs w:val="24"/>
          <w:lang w:eastAsia="en-GB"/>
        </w:rPr>
        <w:t xml:space="preserve"> θα δημιουργήσει νέες δυνατότητες για τον εντοπισμό και την άρση επικαλύψεων μεταξύ των δημόσιων φορέων και θα συμβάλλει στην ενίσχυση των συνεργειών μεταξύ τους. Επιπλέον, θα συνδεθεί με την apografi των δημοσίων υπαλλήλων επεκτείνοντας τις δυνατότητες μέσα από το συνδυασμό των δεδομένων οργάνωσης με τα δεδομένα των ανθρώπινων και λοιπών πόρων. Ειδικότερα το υποέργο 2 θα αντικατοπτρίσει τα δεδομένα των φορέων και μονάδων της απογραφής και θα συνδυάσει μεθόδους και δυνατότητες της ψηφιακής τεχνολογίας οι οποίες δεν μπορεί να διενεργηθούν στο πλαίσιο απλής μελέτης αλλά απαιτούν εξειδικευμένη αντιμετώπιση.  Η συνεργασία μεταξύ των μερών της συμφωνίας θα εφαρμοστεί στο πλαίσιο προσαρμοσμένης μεθοδολογίας εκτέλεσης, που θα συνδυάζει την κλασική σειριακή μεθοδολογία εκτέλεσης έργων (waterfall methodology) με την ευέλκτη μεθοδολογία (agile methodology). Η μεθοδολογία αυτή εξυπηρετείται από την προγραμματική συμφωνία καθώς τα μέρη θα μπορούν να συνεργούν και να μεταβάλλουν τις κοινά συμφωνημένες απαιτήσεις κάνοντας μικρούς συνεχείς κύκλους έρευνας, δοκιμής και βελτίωσης έως την ολοκλήρωση του επιθυμητού αποτελέσματος. </w:t>
      </w:r>
    </w:p>
    <w:p>
      <w:pPr>
        <w:pStyle w:val="ListParagraph"/>
        <w:keepNext w:val="true"/>
        <w:numPr>
          <w:ilvl w:val="0"/>
          <w:numId w:val="3"/>
        </w:numPr>
        <w:spacing w:lineRule="auto" w:line="240" w:before="120" w:after="120"/>
        <w:contextualSpacing/>
        <w:jc w:val="both"/>
        <w:outlineLvl w:val="1"/>
        <w:rPr/>
      </w:pPr>
      <w:r>
        <w:rPr>
          <w:rFonts w:eastAsia="Times New Roman" w:cs="Times New Roman" w:ascii="Cambria" w:hAnsi="Cambria"/>
          <w:sz w:val="24"/>
          <w:szCs w:val="24"/>
          <w:shd w:fill="FFFF00" w:val="clear"/>
          <w:lang w:eastAsia="en-GB"/>
        </w:rPr>
        <w:t xml:space="preserve">Το </w:t>
      </w:r>
      <w:r>
        <w:rPr>
          <w:rFonts w:eastAsia="Times New Roman" w:cs="Arial" w:ascii="Cambria" w:hAnsi="Cambria"/>
          <w:sz w:val="24"/>
          <w:szCs w:val="24"/>
          <w:shd w:fill="FFFF00" w:val="clear"/>
          <w:lang w:eastAsia="el-GR"/>
        </w:rPr>
        <w:t xml:space="preserve">Εργαστήριο Ψηφιακής Τεχνολογίας της Σχολής Πολιτικών Μηχανικών </w:t>
      </w:r>
      <w:r>
        <w:rPr>
          <w:rFonts w:eastAsia="Times New Roman" w:cs="Times New Roman" w:ascii="Cambria" w:hAnsi="Cambria"/>
          <w:sz w:val="24"/>
          <w:szCs w:val="24"/>
          <w:shd w:fill="FFFF00" w:val="clear"/>
          <w:lang w:eastAsia="en-GB"/>
        </w:rPr>
        <w:t>ιδρύθηκε για να εξυπηρετήσει τις εκπαιδευτικές και ερευνητικές ανάγκες καθώς και την παροχή υπηρεσιών σε φυσικά και νομικά πρόσωπα</w:t>
      </w:r>
      <w:r>
        <w:rPr>
          <w:rFonts w:eastAsia="Times New Roman" w:cs="Arial" w:ascii="Cambria" w:hAnsi="Cambria"/>
          <w:bCs/>
          <w:sz w:val="24"/>
          <w:szCs w:val="24"/>
          <w:shd w:fill="FFFF00" w:val="clear"/>
          <w:lang w:eastAsia="en-GB"/>
        </w:rPr>
        <w:t>,</w:t>
      </w:r>
    </w:p>
    <w:p>
      <w:pPr>
        <w:pStyle w:val="ListParagraph"/>
        <w:keepNext w:val="true"/>
        <w:numPr>
          <w:ilvl w:val="0"/>
          <w:numId w:val="3"/>
        </w:numPr>
        <w:spacing w:lineRule="auto" w:line="240" w:before="120" w:after="120"/>
        <w:contextualSpacing/>
        <w:jc w:val="both"/>
        <w:outlineLvl w:val="1"/>
        <w:rPr/>
      </w:pPr>
      <w:r>
        <w:rPr>
          <w:rFonts w:eastAsia="Times New Roman" w:cs="Arial" w:ascii="Cambria" w:hAnsi="Cambria"/>
          <w:bCs/>
          <w:sz w:val="24"/>
          <w:szCs w:val="24"/>
          <w:shd w:fill="FFFF00" w:val="clear"/>
          <w:lang w:eastAsia="en-GB"/>
        </w:rPr>
        <w:t xml:space="preserve">Ειδικότερα, στους σκοπούς του </w:t>
      </w:r>
      <w:r>
        <w:rPr>
          <w:rFonts w:eastAsia="Times New Roman" w:cs="Arial" w:ascii="Cambria" w:hAnsi="Cambria"/>
          <w:bCs/>
          <w:sz w:val="24"/>
          <w:szCs w:val="24"/>
          <w:shd w:fill="FFFF00" w:val="clear"/>
          <w:lang w:eastAsia="el-GR"/>
        </w:rPr>
        <w:t>Εργαστήριο Ψηφιακής Τεχνολογίας είναι</w:t>
      </w:r>
      <w:r>
        <w:rPr>
          <w:rFonts w:eastAsia="Times New Roman" w:cs="Arial" w:ascii="Cambria" w:hAnsi="Cambria"/>
          <w:bCs/>
          <w:sz w:val="24"/>
          <w:szCs w:val="24"/>
          <w:shd w:fill="FFFF00" w:val="clear"/>
          <w:lang w:eastAsia="en-GB"/>
        </w:rPr>
        <w:t>:</w:t>
      </w:r>
    </w:p>
    <w:p>
      <w:pPr>
        <w:pStyle w:val="ListParagraph"/>
        <w:keepNext w:val="true"/>
        <w:numPr>
          <w:ilvl w:val="0"/>
          <w:numId w:val="4"/>
        </w:numPr>
        <w:spacing w:lineRule="auto" w:line="240" w:before="120" w:after="120"/>
        <w:ind w:left="720" w:hanging="153"/>
        <w:contextualSpacing/>
        <w:jc w:val="both"/>
        <w:outlineLvl w:val="1"/>
        <w:rPr/>
      </w:pPr>
      <w:r>
        <w:rPr>
          <w:rFonts w:eastAsia="Times New Roman" w:cs="Arial" w:ascii="Cambria" w:hAnsi="Cambria"/>
          <w:bCs/>
          <w:sz w:val="24"/>
          <w:szCs w:val="24"/>
          <w:shd w:fill="FFFF00" w:val="clear"/>
          <w:lang w:eastAsia="en-GB"/>
        </w:rPr>
        <w:t>Η υποστήριξη σε προπτυχιακό, μεταπτυχιακό και μεταδιδακτορικό επίπεδο των διδακτικών και ερευνητικών αναγκών της Σχολής Πολιτικών Μηχανικών του Ε.Μ. Πολυτεχνείου σε θέματα σχετικά με τα προαναφερόμενα γνωστικά αντικείμενα.</w:t>
      </w:r>
    </w:p>
    <w:p>
      <w:pPr>
        <w:pStyle w:val="ListParagraph"/>
        <w:numPr>
          <w:ilvl w:val="0"/>
          <w:numId w:val="4"/>
        </w:numPr>
        <w:spacing w:lineRule="auto" w:line="240" w:before="120" w:after="120"/>
        <w:ind w:left="720" w:hanging="153"/>
        <w:contextualSpacing/>
        <w:jc w:val="both"/>
        <w:outlineLvl w:val="1"/>
        <w:rPr/>
      </w:pPr>
      <w:r>
        <w:rPr>
          <w:rFonts w:eastAsia="Times New Roman" w:cs="Arial" w:ascii="Cambria" w:hAnsi="Cambria"/>
          <w:bCs/>
          <w:sz w:val="24"/>
          <w:szCs w:val="24"/>
          <w:shd w:fill="FFFF00" w:val="clear"/>
          <w:lang w:eastAsia="en-GB"/>
        </w:rPr>
        <w:t>Η ανάπτυξη ερευνητικών, επιστημονικών και πάσης φύσεως συναφών δραστηριοτήτων στις οριζόμενες ως άνω γνωστικές περιοχές του Εργαστηρίου, σύμφωνα με τις γενικές αρχές και κανονισμούς της ΕΔΕΙΛ του Ε.Μ.Π., όπως αυτές ορίζονται από τη Σύγκλητο.</w:t>
      </w:r>
    </w:p>
    <w:p>
      <w:pPr>
        <w:pStyle w:val="ListParagraph"/>
        <w:numPr>
          <w:ilvl w:val="0"/>
          <w:numId w:val="4"/>
        </w:numPr>
        <w:spacing w:lineRule="auto" w:line="240" w:before="120" w:after="120"/>
        <w:ind w:left="720" w:hanging="153"/>
        <w:contextualSpacing/>
        <w:jc w:val="both"/>
        <w:outlineLvl w:val="1"/>
        <w:rPr/>
      </w:pPr>
      <w:r>
        <w:rPr>
          <w:rFonts w:eastAsia="Times New Roman" w:cs="Arial" w:ascii="Cambria" w:hAnsi="Cambria"/>
          <w:bCs/>
          <w:sz w:val="24"/>
          <w:szCs w:val="24"/>
          <w:shd w:fill="FFFF00" w:val="clear"/>
          <w:lang w:eastAsia="en-GB"/>
        </w:rPr>
        <w:t>Η ανάπτυξη της επιστήμης των Η/Υ και της Πληροφορικής, στο σύστημα σπουδών της Σχολής Πολιτικών Μηχανικών του Ε.Μ. Πολυτεχνείου, με ταυτόχρονη ισχυρή υποστήριξη της πρακτικής άσκησης όλων των φοιτητών στην χρήση Η/Υ. Να υποστηρίζει τις εκπαιδευτικές λειτουργίες της Σχολής, στα πλαίσια εξυπηρέτησης αναγκών εισαγωγικών μαθημάτων πληροφορικής και χρήσης Η/Υ, κατά προτεραιότητα, αλλά και άλλων προπτυχιακών και μεταπτυχιακών μαθημάτων, που καθορίζονται από τη Γ.Σ της Σχολής, παρέχοντας προς τους φοιτητές σταθμούς εργασίας προσωπικών Η/Υ συνδεδεμένων σε τοπικό δίκτυο και στο Internet και εφοδιασμένων με τις κατάλληλες εφαρμογές λογισμικού.</w:t>
      </w:r>
    </w:p>
    <w:p>
      <w:pPr>
        <w:pStyle w:val="ListParagraph"/>
        <w:numPr>
          <w:ilvl w:val="0"/>
          <w:numId w:val="4"/>
        </w:numPr>
        <w:spacing w:lineRule="auto" w:line="240" w:before="120" w:after="120"/>
        <w:ind w:left="720" w:hanging="153"/>
        <w:contextualSpacing/>
        <w:jc w:val="both"/>
        <w:outlineLvl w:val="1"/>
        <w:rPr/>
      </w:pPr>
      <w:r>
        <w:rPr>
          <w:rFonts w:eastAsia="Times New Roman" w:cs="Arial" w:ascii="Cambria" w:hAnsi="Cambria"/>
          <w:bCs/>
          <w:sz w:val="24"/>
          <w:szCs w:val="24"/>
          <w:shd w:fill="FFFF00" w:val="clear"/>
          <w:lang w:eastAsia="en-GB"/>
        </w:rPr>
        <w:t>Η ανάπτυξη προγραμμάτων διδασκαλίας και έρευνας για μεταπτυχιακούς φοιτητές, στο πλαίσιο των συναφών γνωστικών αντικειμένων του Εργαστηρίου.</w:t>
      </w:r>
    </w:p>
    <w:p>
      <w:pPr>
        <w:pStyle w:val="ListParagraph"/>
        <w:numPr>
          <w:ilvl w:val="0"/>
          <w:numId w:val="4"/>
        </w:numPr>
        <w:spacing w:lineRule="auto" w:line="240" w:before="120" w:after="120"/>
        <w:ind w:left="720" w:hanging="153"/>
        <w:contextualSpacing/>
        <w:jc w:val="both"/>
        <w:outlineLvl w:val="1"/>
        <w:rPr/>
      </w:pPr>
      <w:r>
        <w:rPr>
          <w:rFonts w:eastAsia="Times New Roman" w:cs="Arial" w:ascii="Cambria" w:hAnsi="Cambria"/>
          <w:bCs/>
          <w:color w:val="000000"/>
          <w:sz w:val="24"/>
          <w:szCs w:val="24"/>
          <w:shd w:fill="FFFF00" w:val="clear"/>
          <w:lang w:eastAsia="en-GB"/>
        </w:rPr>
        <w:t>Η</w:t>
      </w:r>
      <w:r>
        <w:rPr>
          <w:rFonts w:eastAsia="Times New Roman" w:cs="Arial" w:ascii="Cambria" w:hAnsi="Cambria"/>
          <w:bCs/>
          <w:sz w:val="24"/>
          <w:szCs w:val="24"/>
          <w:shd w:fill="FFFF00" w:val="clear"/>
          <w:lang w:eastAsia="en-GB"/>
        </w:rPr>
        <w:t xml:space="preserve"> κάθε μορφής ακαδημαϊκή συνεργασία με όλα τα κέντρα ερευνών και ακαδημαϊκά ιδρύματα της ημεδαπής και αλλοδαπής.</w:t>
      </w:r>
    </w:p>
    <w:p>
      <w:pPr>
        <w:pStyle w:val="ListParagraph"/>
        <w:numPr>
          <w:ilvl w:val="0"/>
          <w:numId w:val="4"/>
        </w:numPr>
        <w:spacing w:lineRule="auto" w:line="240" w:before="120" w:after="120"/>
        <w:ind w:left="720" w:hanging="153"/>
        <w:contextualSpacing/>
        <w:jc w:val="both"/>
        <w:outlineLvl w:val="1"/>
        <w:rPr/>
      </w:pPr>
      <w:r>
        <w:rPr>
          <w:rFonts w:eastAsia="Times New Roman" w:cs="Arial" w:ascii="Cambria" w:hAnsi="Cambria"/>
          <w:bCs/>
          <w:color w:val="000000"/>
          <w:sz w:val="24"/>
          <w:szCs w:val="24"/>
          <w:shd w:fill="FFFF00" w:val="clear"/>
          <w:lang w:eastAsia="en-GB"/>
        </w:rPr>
        <w:t>Η</w:t>
      </w:r>
      <w:r>
        <w:rPr>
          <w:rFonts w:eastAsia="Times New Roman" w:cs="Arial" w:ascii="Cambria" w:hAnsi="Cambria"/>
          <w:bCs/>
          <w:sz w:val="24"/>
          <w:szCs w:val="24"/>
          <w:shd w:fill="FFFF00" w:val="clear"/>
          <w:lang w:eastAsia="en-GB"/>
        </w:rPr>
        <w:t xml:space="preserve"> συνεργασία με το στενό και ευρύτερο δημόσιο τομέα και άλλους κοινωνικούς, επαγγελματικούς και επιστημονικούς φορείς και οργανισμούς και γενικά τη συμβολή του Εργαστηρίου στη μελέτη προβλημάτων και αναπτυξιακών στόχων της χώρας που έχουν σχέση με τα γνωστικά αντικείμενα του Εργαστηρίου.</w:t>
      </w:r>
    </w:p>
    <w:p>
      <w:pPr>
        <w:pStyle w:val="ListParagraph"/>
        <w:numPr>
          <w:ilvl w:val="0"/>
          <w:numId w:val="4"/>
        </w:numPr>
        <w:spacing w:lineRule="auto" w:line="240" w:before="120" w:after="120"/>
        <w:ind w:left="720" w:hanging="153"/>
        <w:contextualSpacing/>
        <w:jc w:val="both"/>
        <w:outlineLvl w:val="1"/>
        <w:rPr/>
      </w:pPr>
      <w:r>
        <w:rPr>
          <w:rFonts w:eastAsia="Times New Roman" w:cs="Arial" w:ascii="Cambria" w:hAnsi="Cambria"/>
          <w:bCs/>
          <w:color w:val="000000"/>
          <w:sz w:val="24"/>
          <w:szCs w:val="24"/>
          <w:shd w:fill="FFFF00" w:val="clear"/>
          <w:lang w:eastAsia="en-GB"/>
        </w:rPr>
        <w:t>Η</w:t>
      </w:r>
      <w:r>
        <w:rPr>
          <w:rFonts w:eastAsia="Times New Roman" w:cs="Arial" w:ascii="Cambria" w:hAnsi="Cambria"/>
          <w:bCs/>
          <w:sz w:val="24"/>
          <w:szCs w:val="24"/>
          <w:shd w:fill="FFFF00" w:val="clear"/>
          <w:lang w:eastAsia="en-GB"/>
        </w:rPr>
        <w:t xml:space="preserve"> διοργάνωση επιστημονικών διαλέξεων, ημερίδων, σεμιναρίων, συμποσίων συνεδρίων και άλλων επιστημονικών εκδηλώσεων, την πραγματοποίηση δημοσιεύσεων και εκδόσεων, και την πρόσκληση Ελλήνων και ξένων αναγνωρισμένων επιστημόνων.</w:t>
      </w:r>
    </w:p>
    <w:p>
      <w:pPr>
        <w:pStyle w:val="ListParagraph"/>
        <w:numPr>
          <w:ilvl w:val="0"/>
          <w:numId w:val="4"/>
        </w:numPr>
        <w:spacing w:lineRule="auto" w:line="240" w:before="120" w:after="120"/>
        <w:ind w:left="720" w:hanging="153"/>
        <w:contextualSpacing/>
        <w:jc w:val="both"/>
        <w:outlineLvl w:val="1"/>
        <w:rPr/>
      </w:pPr>
      <w:r>
        <w:rPr>
          <w:rFonts w:eastAsia="Times New Roman" w:cs="Arial" w:ascii="Cambria" w:hAnsi="Cambria"/>
          <w:bCs/>
          <w:color w:val="000000"/>
          <w:sz w:val="24"/>
          <w:szCs w:val="24"/>
          <w:shd w:fill="FFFF00" w:val="clear"/>
          <w:lang w:eastAsia="en-GB"/>
        </w:rPr>
        <w:t>Η</w:t>
      </w:r>
      <w:r>
        <w:rPr>
          <w:rFonts w:eastAsia="Times New Roman" w:cs="Arial" w:ascii="Cambria" w:hAnsi="Cambria"/>
          <w:bCs/>
          <w:sz w:val="24"/>
          <w:szCs w:val="24"/>
          <w:shd w:fill="FFFF00" w:val="clear"/>
          <w:lang w:eastAsia="en-GB"/>
        </w:rPr>
        <w:t xml:space="preserve"> παροχή υπηρεσιών σε ιδιώτες / ιδιωτικούς φορείς και σε κάθε νομικής μορφής οργανισμούς ή φορείς, σύμφωνα με την εκάστοτε ισχύουσα νομοθεσία. Η παροχή υπηρεσιών γίνεται κατά τα προβλεπόμενα από τον Οδηγό Χρηματοδότησης και Διαχείρισης της ΕΔΕΙΛ του Ε.Μ.Π.</w:t>
      </w:r>
    </w:p>
    <w:p>
      <w:pPr>
        <w:pStyle w:val="ListParagraph"/>
        <w:keepNext w:val="true"/>
        <w:numPr>
          <w:ilvl w:val="0"/>
          <w:numId w:val="3"/>
        </w:numPr>
        <w:spacing w:lineRule="auto" w:line="240" w:before="120" w:after="120"/>
        <w:contextualSpacing/>
        <w:jc w:val="both"/>
        <w:outlineLvl w:val="1"/>
        <w:rPr/>
      </w:pPr>
      <w:r>
        <w:rPr>
          <w:rFonts w:eastAsia="Times New Roman" w:cs="Arial" w:ascii="Cambria" w:hAnsi="Cambria"/>
          <w:bCs/>
          <w:strike/>
          <w:sz w:val="24"/>
          <w:szCs w:val="24"/>
          <w:shd w:fill="FFFF00" w:val="clear"/>
          <w:lang w:eastAsia="en-GB"/>
        </w:rPr>
        <w:t xml:space="preserve">Μεταξύ των σκοπών του συγκαταλέγεται και έχει υλοποιηθεί η </w:t>
      </w:r>
      <w:r>
        <w:rPr>
          <w:rFonts w:eastAsia="Times New Roman" w:cs="Times New Roman" w:ascii="Cambria" w:hAnsi="Cambria"/>
          <w:bCs/>
          <w:strike/>
          <w:sz w:val="24"/>
          <w:szCs w:val="24"/>
          <w:shd w:fill="FFFF00" w:val="clear"/>
          <w:lang w:eastAsia="en-GB"/>
        </w:rPr>
        <w:t>συνεργασία με διεθνείς οργανισμούς, δημόσιες υπηρεσίες, Οργανισμούς Τοπικής Αυτοδιοίκησης και άλλους επιστημονικούς και κοινωνικούς φορείς, της ημεδαπής και της αλλοδαπής, ώστε να συμβάλλει στη [αναγραφή κατάλληλου κειμένου που να συνάδει με την παρούσα προγραμματική] μελέτη και υποβολή προτάσεων και εναλλακτικών μεθόδων για την νομοθέτηση και το θετέο δίκαιο για την αντιμετώπιση κοινωνικών/πολιτικών ζητημάτων που εμπίπτουν στο ανωτέρω γνωστικό αντικείμεν</w:t>
      </w:r>
      <w:bookmarkStart w:id="13" w:name="_Toc75362937"/>
      <w:bookmarkEnd w:id="13"/>
      <w:r>
        <w:rPr>
          <w:rFonts w:eastAsia="Times New Roman" w:cs="Times New Roman" w:ascii="Cambria" w:hAnsi="Cambria"/>
          <w:bCs/>
          <w:strike/>
          <w:sz w:val="24"/>
          <w:szCs w:val="24"/>
          <w:shd w:fill="FFFF00" w:val="clear"/>
          <w:lang w:eastAsia="en-GB"/>
        </w:rPr>
        <w:t>ο.</w:t>
      </w:r>
      <w:bookmarkStart w:id="14" w:name="_Toc75362938"/>
    </w:p>
    <w:p>
      <w:pPr>
        <w:pStyle w:val="ListParagraph"/>
        <w:keepNext w:val="true"/>
        <w:numPr>
          <w:ilvl w:val="0"/>
          <w:numId w:val="3"/>
        </w:numPr>
        <w:spacing w:lineRule="auto" w:line="240" w:before="120" w:after="120"/>
        <w:contextualSpacing/>
        <w:jc w:val="both"/>
        <w:outlineLvl w:val="1"/>
        <w:rPr/>
      </w:pPr>
      <w:r>
        <w:rPr>
          <w:rFonts w:eastAsia="Times New Roman" w:cs="Arial" w:ascii="Cambria" w:hAnsi="Cambria"/>
          <w:b/>
          <w:sz w:val="24"/>
          <w:szCs w:val="24"/>
          <w:lang w:eastAsia="en-GB"/>
        </w:rPr>
        <w:t>Σκοπός της παρούσας είναι</w:t>
      </w:r>
      <w:r>
        <w:rPr>
          <w:rFonts w:eastAsia="Times New Roman" w:cs="Arial" w:ascii="Cambria" w:hAnsi="Cambria"/>
          <w:bCs/>
          <w:sz w:val="24"/>
          <w:szCs w:val="24"/>
          <w:lang w:eastAsia="en-GB"/>
        </w:rPr>
        <w:t xml:space="preserve"> η ισόρροπη σύμπραξη των συμβαλλομένων προκειμένου για την εφαρμοσμένη έρευνα δια καινοτόμου διαδικασίας με σκοπό την ανάπτυξη δυνατοτήτων ψηφιακής ανίχνευσης των επικαλύψεων αρμοδιοτήτων και αξιοποίησης ψηφιακών δεδομένων στο πλαίσιο της ανάπτυξης πολιτικών πολυεπίπεδης διακυβέρνησης της Δ.Δ. από το Υπουργείο Εσωτερικών.</w:t>
      </w:r>
    </w:p>
    <w:p>
      <w:pPr>
        <w:pStyle w:val="ListParagraph"/>
        <w:keepNext w:val="true"/>
        <w:numPr>
          <w:ilvl w:val="0"/>
          <w:numId w:val="3"/>
        </w:numPr>
        <w:spacing w:lineRule="auto" w:line="240" w:before="120" w:after="120"/>
        <w:contextualSpacing/>
        <w:jc w:val="both"/>
        <w:outlineLvl w:val="1"/>
        <w:rPr/>
      </w:pPr>
      <w:r>
        <w:rPr>
          <w:rFonts w:eastAsia="Times New Roman" w:cs="Arial" w:ascii="Cambria" w:hAnsi="Cambria"/>
          <w:bCs/>
          <w:sz w:val="24"/>
          <w:szCs w:val="24"/>
          <w:lang w:eastAsia="en-GB"/>
        </w:rPr>
        <w:t>Για το εν λόγω εφαρμοσμένο ερευνητικό έργο της παρούσας σύμπραξης κρίνεται σκόπιμη η ανάθεση αυτού σε διεπιστημονική ομάδα εργασίας, με ανάλογη εμπειρία προκειμένου να εκπονηθεί μια ολοκληρωμένη, διεπιστημονική πρωτότυπη έρευνα.</w:t>
      </w:r>
    </w:p>
    <w:p>
      <w:pPr>
        <w:pStyle w:val="ListParagraph"/>
        <w:keepNext w:val="true"/>
        <w:numPr>
          <w:ilvl w:val="0"/>
          <w:numId w:val="3"/>
        </w:numPr>
        <w:spacing w:lineRule="auto" w:line="240" w:before="120" w:after="120"/>
        <w:contextualSpacing/>
        <w:jc w:val="both"/>
        <w:outlineLvl w:val="1"/>
        <w:rPr/>
      </w:pPr>
      <w:r>
        <w:rPr>
          <w:rFonts w:eastAsia="Times New Roman" w:cs="Arial" w:ascii="Cambria" w:hAnsi="Cambria"/>
          <w:bCs/>
          <w:sz w:val="24"/>
          <w:szCs w:val="24"/>
          <w:lang w:eastAsia="en-GB"/>
        </w:rPr>
        <w:t xml:space="preserve">Το Εθνικό Μετσόβειο Πολυτεχνείο  έως τώρα έχει εκπονήσει πληθώρα σημαντικών έργων στο γνωστικό αντικείμενο της τεχνολογίας πληροφορικής και επικοινωνιών σε φορείς τόσο του δημόσιου όσο και του ιδιωτικού τομέα. </w:t>
      </w:r>
    </w:p>
    <w:p>
      <w:pPr>
        <w:pStyle w:val="ListParagraph"/>
        <w:keepNext w:val="true"/>
        <w:numPr>
          <w:ilvl w:val="0"/>
          <w:numId w:val="3"/>
        </w:numPr>
        <w:spacing w:lineRule="auto" w:line="240" w:before="120" w:after="120"/>
        <w:contextualSpacing/>
        <w:jc w:val="both"/>
        <w:outlineLvl w:val="1"/>
        <w:rPr/>
      </w:pPr>
      <w:r>
        <w:rPr>
          <w:rFonts w:eastAsia="Times New Roman" w:cs="Arial" w:ascii="Cambria" w:hAnsi="Cambria"/>
          <w:bCs/>
          <w:sz w:val="24"/>
          <w:szCs w:val="24"/>
          <w:shd w:fill="FFFF00" w:val="clear"/>
          <w:lang w:eastAsia="en-GB"/>
        </w:rPr>
        <w:t>Η ερευνητική ομάδα του Εθνικού Μετσόβειου Πολυτεχνείου έχει συσσωρευμένη, μοναδική, εξειδικευμένη και διεπιστημονική τεχνογνωσία, η οποία εξελίσσεται συνεχώς σε θέματα, μεταξύ άλλων,</w:t>
      </w:r>
      <w:ins w:id="1" w:author="Unknown Author" w:date="2022-06-07T16:53:52Z">
        <w:r>
          <w:rPr>
            <w:rFonts w:eastAsia="Times New Roman" w:cs="Arial" w:ascii="Cambria" w:hAnsi="Cambria"/>
            <w:bCs/>
            <w:strike/>
            <w:sz w:val="24"/>
            <w:szCs w:val="24"/>
            <w:shd w:fill="FFFF00" w:val="clear"/>
            <w:lang w:eastAsia="en-GB"/>
          </w:rPr>
          <w:t xml:space="preserve"> </w:t>
        </w:r>
      </w:ins>
      <w:r>
        <w:rPr>
          <w:rFonts w:eastAsia="Times New Roman" w:cs="Arial" w:ascii="Cambria" w:hAnsi="Cambria"/>
          <w:bCs/>
          <w:sz w:val="24"/>
          <w:szCs w:val="24"/>
          <w:shd w:fill="FFFF00" w:val="clear"/>
          <w:lang w:eastAsia="en-GB"/>
        </w:rPr>
        <w:t>α</w:t>
      </w:r>
      <w:bookmarkStart w:id="15" w:name="_Toc75366521"/>
      <w:bookmarkStart w:id="16" w:name="_Toc75362966"/>
      <w:bookmarkStart w:id="17" w:name="_Toc75362941"/>
      <w:bookmarkEnd w:id="14"/>
      <w:r>
        <w:rPr>
          <w:rFonts w:eastAsia="Calibri" w:cs="Arial" w:ascii="Cambria" w:hAnsi="Cambria"/>
          <w:sz w:val="24"/>
          <w:szCs w:val="24"/>
          <w:shd w:fill="FFFF00" w:val="clear"/>
          <w:lang w:eastAsia="en-GB"/>
        </w:rPr>
        <w:t>νάπτυξης έργων πληροφορικής, από την αρχική τους σύλληψη έως και την πλήρη ολοκλήρωση τους, θεσπίζοντας βέλτιστες πρακτικές κατά την φάση της υλοποίηση τους. Επίσης, σχεδιάζει και υλοποιεί υπηρεσίες υπολογιστικής πλέγματος (cloud computing) πάνω από ελεύθερα, ανοικτού κώδικα, λειτουργικά συστήματα και εφαρμογές.</w:t>
      </w:r>
    </w:p>
    <w:p>
      <w:pPr>
        <w:pStyle w:val="Normal"/>
        <w:spacing w:lineRule="auto" w:line="240" w:before="120" w:after="120"/>
        <w:ind w:left="142" w:hanging="0"/>
        <w:contextualSpacing/>
        <w:jc w:val="both"/>
        <w:rPr>
          <w:rFonts w:ascii="Cambria" w:hAnsi="Cambria" w:eastAsia="Calibri" w:cs="Arial"/>
          <w:sz w:val="24"/>
          <w:szCs w:val="24"/>
          <w:lang w:eastAsia="en-GB"/>
        </w:rPr>
      </w:pPr>
      <w:r>
        <w:rPr>
          <w:rFonts w:eastAsia="Calibri" w:cs="Arial" w:ascii="Cambria" w:hAnsi="Cambria"/>
          <w:sz w:val="24"/>
          <w:szCs w:val="24"/>
          <w:lang w:eastAsia="en-GB"/>
        </w:rPr>
      </w:r>
    </w:p>
    <w:p>
      <w:pPr>
        <w:pStyle w:val="Normal"/>
        <w:spacing w:lineRule="auto" w:line="240" w:before="120" w:after="120"/>
        <w:contextualSpacing/>
        <w:jc w:val="both"/>
        <w:rPr>
          <w:rFonts w:ascii="Cambria" w:hAnsi="Cambria" w:eastAsia="Calibri" w:cs="Arial"/>
          <w:sz w:val="24"/>
          <w:szCs w:val="24"/>
          <w:lang w:eastAsia="en-GB"/>
        </w:rPr>
      </w:pPr>
      <w:r>
        <w:rPr>
          <w:rFonts w:eastAsia="Calibri" w:cs="Arial" w:ascii="Cambria" w:hAnsi="Cambria"/>
          <w:sz w:val="24"/>
          <w:szCs w:val="24"/>
          <w:lang w:eastAsia="en-GB"/>
        </w:rPr>
      </w:r>
    </w:p>
    <w:p>
      <w:pPr>
        <w:pStyle w:val="Normal"/>
        <w:spacing w:lineRule="auto" w:line="240" w:before="120" w:after="120"/>
        <w:ind w:left="142" w:hanging="0"/>
        <w:contextualSpacing/>
        <w:jc w:val="center"/>
        <w:rPr/>
      </w:pPr>
      <w:r>
        <w:rPr>
          <w:rFonts w:eastAsia="Times New Roman" w:cs="Arial" w:ascii="Arial" w:hAnsi="Arial"/>
          <w:b/>
          <w:sz w:val="24"/>
          <w:szCs w:val="24"/>
          <w:lang w:eastAsia="el-GR"/>
        </w:rPr>
        <w:t>ΑΡΘΡΟ 3</w:t>
      </w:r>
    </w:p>
    <w:p>
      <w:pPr>
        <w:pStyle w:val="Normal"/>
        <w:spacing w:lineRule="auto" w:line="240" w:before="120" w:after="120"/>
        <w:ind w:left="142" w:hanging="0"/>
        <w:contextualSpacing/>
        <w:jc w:val="center"/>
        <w:rPr>
          <w:rFonts w:ascii="Arial" w:hAnsi="Arial" w:eastAsia="Times New Roman" w:cs="Arial"/>
          <w:b/>
          <w:b/>
          <w:sz w:val="24"/>
          <w:szCs w:val="24"/>
          <w:lang w:eastAsia="el-GR"/>
        </w:rPr>
      </w:pPr>
      <w:r>
        <w:rPr>
          <w:rFonts w:eastAsia="Times New Roman" w:cs="Arial" w:ascii="Arial" w:hAnsi="Arial"/>
          <w:b/>
          <w:sz w:val="24"/>
          <w:szCs w:val="24"/>
          <w:lang w:eastAsia="el-GR"/>
        </w:rPr>
      </w:r>
    </w:p>
    <w:p>
      <w:pPr>
        <w:pStyle w:val="Normal"/>
        <w:spacing w:lineRule="auto" w:line="240" w:before="120" w:after="120"/>
        <w:ind w:left="142" w:hanging="0"/>
        <w:contextualSpacing/>
        <w:jc w:val="center"/>
        <w:rPr/>
      </w:pPr>
      <w:r>
        <w:rPr>
          <w:rFonts w:eastAsia="Times New Roman" w:cs="Arial" w:ascii="Arial" w:hAnsi="Arial"/>
          <w:b/>
          <w:sz w:val="24"/>
          <w:szCs w:val="24"/>
          <w:lang w:eastAsia="el-GR"/>
        </w:rPr>
        <w:t xml:space="preserve">ΑΝΤΙΚΕΙΜΕΝΟ </w:t>
      </w:r>
      <w:bookmarkStart w:id="18" w:name="_Toc75362942"/>
      <w:bookmarkEnd w:id="15"/>
      <w:bookmarkEnd w:id="16"/>
      <w:bookmarkEnd w:id="17"/>
    </w:p>
    <w:p>
      <w:pPr>
        <w:pStyle w:val="Normal"/>
        <w:spacing w:lineRule="auto" w:line="240" w:before="120" w:after="120"/>
        <w:ind w:left="142" w:hanging="0"/>
        <w:contextualSpacing/>
        <w:jc w:val="both"/>
        <w:rPr>
          <w:rFonts w:ascii="Arial" w:hAnsi="Arial" w:eastAsia="Times New Roman" w:cs="Arial"/>
          <w:b/>
          <w:b/>
          <w:sz w:val="24"/>
          <w:szCs w:val="24"/>
          <w:lang w:eastAsia="el-GR"/>
        </w:rPr>
      </w:pPr>
      <w:r>
        <w:rPr>
          <w:rFonts w:eastAsia="Times New Roman" w:cs="Arial" w:ascii="Arial" w:hAnsi="Arial"/>
          <w:b/>
          <w:sz w:val="24"/>
          <w:szCs w:val="24"/>
          <w:lang w:eastAsia="el-GR"/>
        </w:rPr>
      </w:r>
    </w:p>
    <w:p>
      <w:pPr>
        <w:pStyle w:val="ListParagraph"/>
        <w:numPr>
          <w:ilvl w:val="0"/>
          <w:numId w:val="5"/>
        </w:numPr>
        <w:tabs>
          <w:tab w:val="clear" w:pos="720"/>
          <w:tab w:val="left" w:pos="2904" w:leader="none"/>
        </w:tabs>
        <w:spacing w:lineRule="auto" w:line="240" w:before="120" w:after="120"/>
        <w:ind w:left="567" w:hanging="283"/>
        <w:contextualSpacing/>
        <w:jc w:val="both"/>
        <w:rPr/>
      </w:pPr>
      <w:r>
        <w:rPr>
          <w:rFonts w:eastAsia="Times New Roman" w:cs="Arial" w:ascii="Cambria" w:hAnsi="Cambria"/>
          <w:bCs/>
          <w:sz w:val="24"/>
          <w:szCs w:val="24"/>
          <w:lang w:eastAsia="en-GB"/>
        </w:rPr>
        <w:t xml:space="preserve">Σκοπός της παρούσας είναι η σύμπραξη του ΥΠ. ΕΣ. με το ΕΜΠ/ΕΛΚΕ  δια του </w:t>
      </w:r>
      <w:r>
        <w:rPr>
          <w:rFonts w:eastAsia="Times New Roman" w:cs="Arial" w:ascii="Cambria" w:hAnsi="Cambria"/>
          <w:bCs/>
          <w:sz w:val="24"/>
          <w:szCs w:val="24"/>
          <w:shd w:fill="FFFF00" w:val="clear"/>
          <w:lang w:eastAsia="el-GR"/>
        </w:rPr>
        <w:t xml:space="preserve">Εργαστήριο Ψηφιακής Τεχνολογίας </w:t>
      </w:r>
      <w:r>
        <w:rPr>
          <w:rFonts w:eastAsia="Times New Roman" w:cs="Arial" w:ascii="Cambria" w:hAnsi="Cambria"/>
          <w:bCs/>
          <w:sz w:val="24"/>
          <w:szCs w:val="24"/>
          <w:lang w:eastAsia="en-GB"/>
        </w:rPr>
        <w:t xml:space="preserve">και του Επιστημονικού Υπευθύνου, στο πλαίσιο των αρμοδιοτήτων των αντισυμβαλλομένων, </w:t>
      </w:r>
      <w:bookmarkStart w:id="19" w:name="_Toc75362943"/>
      <w:bookmarkEnd w:id="18"/>
      <w:r>
        <w:rPr>
          <w:rFonts w:eastAsia="Times New Roman" w:cs="Arial" w:ascii="Cambria" w:hAnsi="Cambria"/>
          <w:bCs/>
          <w:sz w:val="24"/>
          <w:szCs w:val="24"/>
          <w:lang w:eastAsia="en-GB"/>
        </w:rPr>
        <w:t xml:space="preserve">όπως αυτός ορίζεται στο άρθρο 2 παρ. 7 της παρούσης. </w:t>
      </w:r>
    </w:p>
    <w:p>
      <w:pPr>
        <w:pStyle w:val="ListParagraph"/>
        <w:numPr>
          <w:ilvl w:val="0"/>
          <w:numId w:val="5"/>
        </w:numPr>
        <w:spacing w:lineRule="auto" w:line="240" w:before="120" w:after="120"/>
        <w:contextualSpacing/>
        <w:jc w:val="both"/>
        <w:rPr/>
      </w:pPr>
      <w:r>
        <w:rPr>
          <w:rFonts w:eastAsia="Times New Roman" w:cs="Arial" w:ascii="Cambria" w:hAnsi="Cambria"/>
          <w:bCs/>
          <w:sz w:val="24"/>
          <w:szCs w:val="24"/>
          <w:lang w:eastAsia="en-GB"/>
        </w:rPr>
        <w:t xml:space="preserve">Με την παρούσα σύμβαση εξυπηρετούνται αποκλειστικά σκοποί δημοσίου συμφέροντος, όπως αναλύεται και στο άρθρο 1 παρ. 2 περ. β της παρούσας, δεδομένου ότι η υλοποίηση της σύμβασης συμβάλλει ενεργά και αποσκοπεί στην ανάπτυξη δυνατοτήτων ψηφιακής ανίχνευσης των επικαλύψεων αρμοδιοτήτων και αξιοποίησης ψηφιακών δεδομένων στο πλαίσιο της ανάπτυξης πολιτικών πολυεπίπεδης διακυβέρνησης της Δ.Δ. από το Υπουργείο Εσωτερικών. </w:t>
      </w:r>
      <w:bookmarkStart w:id="20" w:name="_Toc75362945"/>
      <w:bookmarkEnd w:id="19"/>
    </w:p>
    <w:p>
      <w:pPr>
        <w:pStyle w:val="ListParagraph"/>
        <w:numPr>
          <w:ilvl w:val="0"/>
          <w:numId w:val="5"/>
        </w:numPr>
        <w:spacing w:lineRule="auto" w:line="240" w:before="120" w:after="120"/>
        <w:contextualSpacing/>
        <w:jc w:val="both"/>
        <w:rPr/>
      </w:pPr>
      <w:r>
        <w:rPr>
          <w:rFonts w:eastAsia="Times New Roman" w:cs="Arial" w:ascii="Cambria" w:hAnsi="Cambria"/>
          <w:bCs/>
          <w:sz w:val="24"/>
          <w:szCs w:val="24"/>
          <w:lang w:eastAsia="en-GB"/>
        </w:rPr>
        <w:t xml:space="preserve">H παρούσα σύμβαση διασφαλίζει ότι τα δύο μέρη την εκτελούν για την επίτευξη των κοινών τους στόχων, λαμβανομένου υπόψη του αντικειμένου του </w:t>
      </w:r>
      <w:r>
        <w:rPr>
          <w:rFonts w:eastAsia="Times New Roman" w:cs="Arial" w:ascii="Cambria" w:hAnsi="Cambria"/>
          <w:bCs/>
          <w:sz w:val="24"/>
          <w:szCs w:val="24"/>
          <w:shd w:fill="FFFF00" w:val="clear"/>
          <w:lang w:eastAsia="el-GR"/>
        </w:rPr>
        <w:t>Εργαστήριο Ψηφιακής Τεχνολογίας</w:t>
      </w:r>
      <w:r>
        <w:rPr>
          <w:rFonts w:eastAsia="Times New Roman" w:cs="Arial" w:ascii="Cambria" w:hAnsi="Cambria"/>
          <w:bCs/>
          <w:sz w:val="24"/>
          <w:szCs w:val="24"/>
          <w:lang w:eastAsia="en-GB"/>
        </w:rPr>
        <w:t xml:space="preserve"> του ΕΜΠ. </w:t>
      </w:r>
    </w:p>
    <w:p>
      <w:pPr>
        <w:pStyle w:val="ListParagraph"/>
        <w:numPr>
          <w:ilvl w:val="0"/>
          <w:numId w:val="5"/>
        </w:numPr>
        <w:spacing w:lineRule="auto" w:line="240" w:before="120" w:after="120"/>
        <w:contextualSpacing/>
        <w:jc w:val="both"/>
        <w:rPr/>
      </w:pPr>
      <w:r>
        <w:rPr>
          <w:rFonts w:eastAsia="Times New Roman" w:cs="Arial" w:ascii="Cambria" w:hAnsi="Cambria"/>
          <w:bCs/>
          <w:sz w:val="24"/>
          <w:szCs w:val="24"/>
          <w:lang w:eastAsia="en-GB"/>
        </w:rPr>
        <w:t xml:space="preserve">Για την υλοποίηση του ως άνω έργου ορίζεται Επιστημονικός Υπεύθυνος ο </w:t>
      </w:r>
      <w:r>
        <w:rPr>
          <w:rFonts w:eastAsia="Times New Roman" w:cs="Arial" w:ascii="Cambria" w:hAnsi="Cambria"/>
          <w:bCs/>
          <w:sz w:val="24"/>
          <w:szCs w:val="24"/>
          <w:shd w:fill="FFFF00" w:val="clear"/>
          <w:lang w:eastAsia="en-GB"/>
        </w:rPr>
        <w:t>Νικόλαος Λαγαρός, καθηγητής στη Σχολή Πολιτικών Μηχανικών του ΕΜΠ</w:t>
      </w:r>
      <w:r>
        <w:rPr>
          <w:rFonts w:eastAsia="Times New Roman" w:cs="Arial" w:ascii="Cambria" w:hAnsi="Cambria"/>
          <w:bCs/>
          <w:sz w:val="24"/>
          <w:szCs w:val="24"/>
          <w:lang w:eastAsia="en-GB"/>
        </w:rPr>
        <w:t xml:space="preserve">. Θα συμμετάσχουν επίσης ο κος Χριστόδουλος Φραγκουδάκης (ΕΔΙΠ) και ο κος Μάρκος Καραμπάτσης (ΕΔΙΠ), αμφότεροι επιστήμονες πληροφορικής. </w:t>
      </w:r>
      <w:bookmarkEnd w:id="20"/>
      <w:r>
        <w:rPr>
          <w:rFonts w:eastAsia="Times New Roman" w:cs="Arial" w:ascii="Cambria" w:hAnsi="Cambria"/>
          <w:bCs/>
          <w:sz w:val="24"/>
          <w:szCs w:val="24"/>
          <w:lang w:eastAsia="en-GB"/>
        </w:rPr>
        <w:t>Κ</w:t>
      </w:r>
      <w:r>
        <w:rPr>
          <w:rFonts w:eastAsia="Times New Roman" w:cs="Arial" w:ascii="Cambria" w:hAnsi="Cambria"/>
          <w:bCs/>
          <w:sz w:val="24"/>
          <w:szCs w:val="24"/>
          <w:lang w:val="el-GR" w:eastAsia="en-GB"/>
        </w:rPr>
        <w:t xml:space="preserve">αθώς και </w:t>
      </w:r>
      <w:r>
        <w:rPr>
          <w:rFonts w:eastAsia="Times New Roman" w:cs="Arial" w:ascii="Cambria" w:hAnsi="Cambria"/>
          <w:bCs/>
          <w:color w:val="auto"/>
          <w:kern w:val="0"/>
          <w:sz w:val="24"/>
          <w:szCs w:val="24"/>
          <w:lang w:val="el-GR" w:eastAsia="en-GB" w:bidi="ar-SA"/>
        </w:rPr>
        <w:t>οποιοσδήποτε</w:t>
      </w:r>
      <w:r>
        <w:rPr>
          <w:rFonts w:eastAsia="Times New Roman" w:cs="Arial" w:ascii="Cambria" w:hAnsi="Cambria"/>
          <w:bCs/>
          <w:sz w:val="24"/>
          <w:szCs w:val="24"/>
          <w:lang w:val="el-GR" w:eastAsia="en-GB"/>
        </w:rPr>
        <w:t xml:space="preserve"> άλλος κρίνει απαραίτητο το Εργαστήριο Ψηφιακής Τεχνολόγιας</w:t>
      </w:r>
      <w:ins w:id="2" w:author="Unknown Author" w:date="2022-06-14T21:58:00Z">
        <w:r>
          <w:rPr>
            <w:rFonts w:eastAsia="Times New Roman" w:cs="Arial" w:ascii="Cambria" w:hAnsi="Cambria"/>
            <w:bCs/>
            <w:sz w:val="24"/>
            <w:szCs w:val="24"/>
            <w:lang w:val="el-GR" w:eastAsia="en-GB"/>
          </w:rPr>
          <w:t xml:space="preserve"> </w:t>
        </w:r>
      </w:ins>
      <w:bookmarkStart w:id="21" w:name="_Toc75362948"/>
    </w:p>
    <w:p>
      <w:pPr>
        <w:pStyle w:val="ListParagraph"/>
        <w:numPr>
          <w:ilvl w:val="0"/>
          <w:numId w:val="5"/>
        </w:numPr>
        <w:spacing w:lineRule="auto" w:line="240" w:before="120" w:after="120"/>
        <w:contextualSpacing/>
        <w:jc w:val="both"/>
        <w:rPr/>
      </w:pPr>
      <w:r>
        <w:rPr>
          <w:rFonts w:eastAsia="Times New Roman" w:cs="Arial" w:ascii="Cambria" w:hAnsi="Cambria"/>
          <w:bCs/>
          <w:sz w:val="24"/>
          <w:szCs w:val="24"/>
          <w:lang w:eastAsia="en-GB"/>
        </w:rPr>
        <w:t>Στο παρόν άρθρο αναλύεται το αντικείμενο της σύμπραξης που αφορά σε εξειδικευμένη έρευνα, η οποία απαιτεί ειδικές γνώσεις και όχι συνήθη διαδικασία επιστημονικής διεκπεραίωσης. Συνεκτιμώντας τα προαναφερθέντα, προκύπτει η εκ μέρους των συμβαλλομένων εκκίνηση από κοινή αφετηρία με σκοπό την εκτέλεση κοινά εξυπηρετούμενου δημοσίου σκοπού και αποδεικνύεται αδιαμφισβήτητα ότι πρόκειται για πρωτότυπο ερευνητικό έργο και όχι για συνήθη επαναλαμβανόμενη μελέτη.</w:t>
      </w:r>
      <w:bookmarkStart w:id="22" w:name="_Toc75362949"/>
      <w:bookmarkEnd w:id="21"/>
    </w:p>
    <w:p>
      <w:pPr>
        <w:pStyle w:val="ListParagraph"/>
        <w:numPr>
          <w:ilvl w:val="0"/>
          <w:numId w:val="5"/>
        </w:numPr>
        <w:spacing w:lineRule="auto" w:line="240" w:before="120" w:after="120"/>
        <w:contextualSpacing/>
        <w:jc w:val="both"/>
        <w:rPr>
          <w:rFonts w:ascii="Cambria" w:hAnsi="Cambria" w:eastAsia="Arial" w:cs="Arial"/>
          <w:bCs/>
          <w:sz w:val="24"/>
          <w:szCs w:val="24"/>
          <w:lang w:val="en-US" w:eastAsia="en-GB"/>
        </w:rPr>
      </w:pPr>
      <w:r>
        <w:rPr>
          <w:rFonts w:eastAsia="Times New Roman" w:cs="Arial" w:ascii="Cambria" w:hAnsi="Cambria"/>
          <w:bCs/>
          <w:sz w:val="24"/>
          <w:szCs w:val="24"/>
          <w:lang w:eastAsia="en-GB"/>
        </w:rPr>
        <w:t xml:space="preserve">Με την παρούσα, το ΕΜΠ/ΕΛΚΕ αναλαμβάνει την παροχή υπηρεσιών ανάπτυξης λογισμικού και την εκπόνηση Παραδοτέων σε δύο (2) φάσεις, όπως αναλυτικά εκτίθενται κατωτέρω, </w:t>
      </w:r>
      <w:r>
        <w:rPr>
          <w:rFonts w:eastAsia="Times New Roman" w:cs="Arial" w:ascii="Cambria" w:hAnsi="Cambria"/>
          <w:bCs/>
          <w:sz w:val="24"/>
          <w:szCs w:val="24"/>
          <w:shd w:fill="FFFFFF" w:val="clear"/>
          <w:lang w:eastAsia="en-GB"/>
        </w:rPr>
        <w:t>στο εξής «το Έργο»</w:t>
      </w:r>
      <w:r>
        <w:rPr>
          <w:rFonts w:eastAsia="Times New Roman" w:cs="Arial" w:ascii="Cambria" w:hAnsi="Cambria"/>
          <w:bCs/>
          <w:sz w:val="24"/>
          <w:szCs w:val="24"/>
          <w:lang w:eastAsia="en-GB"/>
        </w:rPr>
        <w:t>.</w:t>
      </w:r>
      <w:r>
        <w:rPr>
          <w:rFonts w:eastAsia="Arial" w:cs="Arial" w:ascii="Cambria" w:hAnsi="Cambria"/>
          <w:bCs/>
          <w:sz w:val="24"/>
          <w:szCs w:val="24"/>
          <w:lang w:eastAsia="en-GB"/>
        </w:rPr>
        <w:t xml:space="preserve"> Το αντικείμενο του Έργου θα υλοποιηθεί από το</w:t>
      </w:r>
      <w:r>
        <w:rPr>
          <w:rFonts w:eastAsia="Arial" w:cs="Arial" w:ascii="Cambria" w:hAnsi="Cambria"/>
          <w:b/>
          <w:bCs/>
          <w:sz w:val="24"/>
          <w:szCs w:val="24"/>
          <w:lang w:eastAsia="en-GB"/>
        </w:rPr>
        <w:t xml:space="preserve"> </w:t>
      </w:r>
      <w:r>
        <w:rPr>
          <w:rFonts w:eastAsia="Times New Roman" w:cs="Arial" w:ascii="Cambria" w:hAnsi="Cambria"/>
          <w:b/>
          <w:bCs/>
          <w:sz w:val="24"/>
          <w:szCs w:val="24"/>
          <w:shd w:fill="FFFF00" w:val="clear"/>
          <w:lang w:eastAsia="el-GR"/>
        </w:rPr>
        <w:t>Εργαστήριο Ψηφιακής Τεχνολογίας</w:t>
      </w:r>
      <w:r>
        <w:rPr>
          <w:rFonts w:eastAsia="Arial" w:cs="Arial" w:ascii="Cambria" w:hAnsi="Cambria"/>
          <w:b/>
          <w:bCs/>
          <w:sz w:val="24"/>
          <w:szCs w:val="24"/>
          <w:lang w:eastAsia="en-GB"/>
        </w:rPr>
        <w:t xml:space="preserve"> της Σχολής Πολιτικών Μηχανικών του ΕΜΠ</w:t>
      </w:r>
      <w:r>
        <w:rPr>
          <w:rFonts w:eastAsia="Arial" w:cs="Arial" w:ascii="Cambria" w:hAnsi="Cambria"/>
          <w:bCs/>
          <w:sz w:val="24"/>
          <w:szCs w:val="24"/>
          <w:lang w:eastAsia="en-GB"/>
        </w:rPr>
        <w:t>.</w:t>
      </w:r>
      <w:bookmarkEnd w:id="22"/>
      <w:r>
        <w:rPr>
          <w:rFonts w:eastAsia="Arial" w:cs="Arial" w:ascii="Cambria" w:hAnsi="Cambria"/>
          <w:bCs/>
          <w:sz w:val="24"/>
          <w:szCs w:val="24"/>
          <w:lang w:eastAsia="en-GB"/>
        </w:rPr>
        <w:t xml:space="preserve"> </w:t>
      </w:r>
    </w:p>
    <w:p>
      <w:pPr>
        <w:pStyle w:val="ListParagraph"/>
        <w:numPr>
          <w:ilvl w:val="0"/>
          <w:numId w:val="5"/>
        </w:numPr>
        <w:spacing w:lineRule="auto" w:line="240" w:before="120" w:after="120"/>
        <w:contextualSpacing/>
        <w:jc w:val="both"/>
        <w:rPr/>
      </w:pPr>
      <w:r>
        <w:rPr>
          <w:rFonts w:eastAsia="Times New Roman" w:cs="Arial" w:ascii="Cambria" w:hAnsi="Cambria"/>
          <w:bCs/>
          <w:sz w:val="24"/>
          <w:szCs w:val="24"/>
          <w:lang w:eastAsia="en-GB"/>
        </w:rPr>
        <w:t>Η οικονομική διαχείριση της παρούσας θα γίνει από τον Ειδικό Λογαριασμό Κονδυλίων Έρευνας (ΕΛΚΕ) του ΕΜΠ  σύμφωνα με τις ισχύουσες διατάξεις</w:t>
      </w:r>
      <w:r>
        <w:rPr>
          <w:rFonts w:eastAsia="Times New Roman" w:cs="Arial" w:ascii="Cambria" w:hAnsi="Cambria"/>
          <w:b/>
          <w:bCs/>
          <w:sz w:val="24"/>
          <w:szCs w:val="24"/>
          <w:lang w:eastAsia="en-GB"/>
        </w:rPr>
        <w:t xml:space="preserve">. </w:t>
      </w:r>
      <w:bookmarkStart w:id="23" w:name="_Toc75362950"/>
      <w:bookmarkStart w:id="24" w:name="_Toc70504217"/>
    </w:p>
    <w:p>
      <w:pPr>
        <w:pStyle w:val="Normal"/>
        <w:numPr>
          <w:ilvl w:val="0"/>
          <w:numId w:val="5"/>
        </w:numPr>
        <w:spacing w:lineRule="auto" w:line="240" w:before="120" w:after="120"/>
        <w:contextualSpacing/>
        <w:jc w:val="both"/>
        <w:rPr/>
      </w:pPr>
      <w:bookmarkStart w:id="25" w:name="_Hlk104359453"/>
      <w:r>
        <w:rPr>
          <w:rFonts w:eastAsia="Times New Roman" w:cs="Arial" w:ascii="Cambria" w:hAnsi="Cambria"/>
          <w:bCs/>
          <w:sz w:val="24"/>
          <w:szCs w:val="24"/>
          <w:lang w:eastAsia="en-GB"/>
        </w:rPr>
        <w:t>Ειδικότερα, συμφωνείται ότι το αντικείμενο της παρούσας θα υλοποιηθεί σε 2 φάσεις ως εξής:</w:t>
      </w:r>
    </w:p>
    <w:p>
      <w:pPr>
        <w:pStyle w:val="Normal"/>
        <w:numPr>
          <w:ilvl w:val="0"/>
          <w:numId w:val="12"/>
        </w:numPr>
        <w:spacing w:lineRule="auto" w:line="240" w:before="120" w:after="0"/>
        <w:contextualSpacing/>
        <w:jc w:val="both"/>
        <w:rPr/>
      </w:pPr>
      <w:r>
        <w:rPr>
          <w:rFonts w:eastAsia="Times New Roman" w:cs="Arial" w:ascii="Cambria" w:hAnsi="Cambria"/>
          <w:b/>
          <w:bCs/>
          <w:sz w:val="24"/>
          <w:szCs w:val="24"/>
          <w:lang w:eastAsia="en-GB"/>
        </w:rPr>
        <w:t xml:space="preserve">Φάση 1: </w:t>
      </w:r>
      <w:r>
        <w:rPr>
          <w:rFonts w:eastAsia="Times New Roman" w:cs="Arial" w:ascii="Cambria" w:hAnsi="Cambria"/>
          <w:sz w:val="24"/>
          <w:szCs w:val="24"/>
          <w:lang w:eastAsia="en-GB"/>
        </w:rPr>
        <w:t xml:space="preserve">Ανάπτυξη του λογισμικού της Διαδικτυακής Πλατφόρμας Οργάνωσης που αποτελεί το </w:t>
      </w:r>
      <w:r>
        <w:rPr>
          <w:rFonts w:eastAsia="Times New Roman" w:cs="Arial" w:ascii="Cambria" w:hAnsi="Cambria"/>
          <w:b/>
          <w:bCs/>
          <w:sz w:val="24"/>
          <w:szCs w:val="24"/>
          <w:lang w:eastAsia="en-GB"/>
        </w:rPr>
        <w:t>παραδοτέο 1 της παρούσας</w:t>
      </w:r>
      <w:r>
        <w:rPr>
          <w:rFonts w:eastAsia="Times New Roman" w:cs="Arial" w:ascii="Cambria" w:hAnsi="Cambria"/>
          <w:sz w:val="24"/>
          <w:szCs w:val="24"/>
          <w:lang w:eastAsia="en-GB"/>
        </w:rPr>
        <w:t xml:space="preserve"> το οποίο αντιστοιχεί στο παραδοτέο Π1.2 Λογισμικό Φάσης 1 – Διαδικτυακή Πλατφόρμα Οργάνωσης του Υποέργου 2 «Ανάπτυξη πλατφόρμας και συστήματος παρακολούθησης αρμοδιοτήτων μεταξύ των φορέων» του Έργου «Καθιέρωση πολυεπίπεδης διακυβέρνησης-κατανομή αρμοδιοτήτων μεταξύ των επιπέδων της Δημόσιας Διοίκησης» του Τ.Α.Α.. Ρητώς συμφωνείται ότι το </w:t>
      </w:r>
      <w:r>
        <w:rPr>
          <w:rFonts w:eastAsia="Times New Roman" w:cs="Arial" w:ascii="Cambria" w:hAnsi="Cambria"/>
          <w:bCs/>
          <w:sz w:val="24"/>
          <w:szCs w:val="24"/>
          <w:shd w:fill="FFFF00" w:val="clear"/>
          <w:lang w:eastAsia="el-GR"/>
        </w:rPr>
        <w:t>Εργαστήριο Ψηφιακής Τεχνολογίας</w:t>
      </w:r>
      <w:r>
        <w:rPr>
          <w:rFonts w:eastAsia="Times New Roman" w:cs="Arial" w:ascii="Cambria" w:hAnsi="Cambria"/>
          <w:sz w:val="24"/>
          <w:szCs w:val="24"/>
          <w:lang w:eastAsia="en-GB"/>
        </w:rPr>
        <w:t xml:space="preserve"> με το εν λόγω παραδοτέο θα αναπτύξει το λογισμικό της Πλατφόρμας.</w:t>
      </w:r>
    </w:p>
    <w:p>
      <w:pPr>
        <w:pStyle w:val="Normal"/>
        <w:numPr>
          <w:ilvl w:val="0"/>
          <w:numId w:val="12"/>
        </w:numPr>
        <w:spacing w:lineRule="auto" w:line="240" w:before="120" w:after="0"/>
        <w:contextualSpacing/>
        <w:jc w:val="both"/>
        <w:rPr/>
      </w:pPr>
      <w:r>
        <w:rPr>
          <w:rFonts w:eastAsia="Times New Roman" w:cs="Arial" w:ascii="Cambria" w:hAnsi="Cambria"/>
          <w:b/>
          <w:bCs/>
          <w:sz w:val="24"/>
          <w:szCs w:val="24"/>
          <w:lang w:eastAsia="en-GB"/>
        </w:rPr>
        <w:t>Φάση 2:</w:t>
      </w:r>
      <w:r>
        <w:rPr>
          <w:rFonts w:eastAsia="Times New Roman" w:cs="Arial" w:ascii="Cambria" w:hAnsi="Cambria"/>
          <w:sz w:val="24"/>
          <w:szCs w:val="24"/>
          <w:lang w:eastAsia="en-GB"/>
        </w:rPr>
        <w:t xml:space="preserve"> Ανάπτυξη του λογισμικού του Διαδικτυακού Συστήματος Παρακολούθησης που αποτελεί </w:t>
      </w:r>
      <w:r>
        <w:rPr>
          <w:rFonts w:eastAsia="Times New Roman" w:cs="Arial" w:ascii="Cambria" w:hAnsi="Cambria"/>
          <w:b/>
          <w:bCs/>
          <w:sz w:val="24"/>
          <w:szCs w:val="24"/>
          <w:lang w:eastAsia="en-GB"/>
        </w:rPr>
        <w:t>το παραδοτέο 2 της παρούσας</w:t>
      </w:r>
      <w:r>
        <w:rPr>
          <w:rFonts w:eastAsia="Times New Roman" w:cs="Arial" w:ascii="Cambria" w:hAnsi="Cambria"/>
          <w:sz w:val="24"/>
          <w:szCs w:val="24"/>
          <w:lang w:eastAsia="en-GB"/>
        </w:rPr>
        <w:t xml:space="preserve">, το οποίο αντιστοιχεί στο παραδοτέο Π2.2 </w:t>
      </w:r>
      <w:r>
        <w:rPr>
          <w:rFonts w:eastAsia="Times New Roman" w:cs="Arial" w:ascii="Cambria" w:hAnsi="Cambria"/>
          <w:bCs/>
          <w:sz w:val="24"/>
          <w:szCs w:val="24"/>
          <w:lang w:eastAsia="en-GB"/>
        </w:rPr>
        <w:t xml:space="preserve">Λογισμικό Φάσης 2 – Διαδικτυακό Σύστημα Παρακολούθησης. του Υποέργου 2 «Ανάπτυξη πλατφόρμας και συστήματος παρακολούθησης αρμοδιοτήτων μεταξύ των φορέων» του Έργου «Καθιέρωση πολυεπίπεδης διακυβέρνησης-κατανομή αρμοδιοτήτων μεταξύ των επιπέδων της Δημόσιας Διοίκησης» του Τ.Α.Α.. Ρητώς συμφωνείται ότι το </w:t>
      </w:r>
      <w:r>
        <w:rPr>
          <w:rFonts w:eastAsia="Times New Roman" w:cs="Arial" w:ascii="Cambria" w:hAnsi="Cambria"/>
          <w:bCs/>
          <w:sz w:val="24"/>
          <w:szCs w:val="24"/>
          <w:shd w:fill="FFFF00" w:val="clear"/>
          <w:lang w:eastAsia="el-GR"/>
        </w:rPr>
        <w:t>Εργαστήριο Ψηφιακής Τεχνολογίας</w:t>
      </w:r>
      <w:r>
        <w:rPr>
          <w:rFonts w:eastAsia="Times New Roman" w:cs="Arial" w:ascii="Cambria" w:hAnsi="Cambria"/>
          <w:bCs/>
          <w:sz w:val="24"/>
          <w:szCs w:val="24"/>
          <w:lang w:eastAsia="en-GB"/>
        </w:rPr>
        <w:t xml:space="preserve"> με το εν λόγω παραδοτέο θα αναπτύξει το λογισμικό του Συστήματος Παρακολούθησης.</w:t>
      </w:r>
    </w:p>
    <w:p>
      <w:pPr>
        <w:pStyle w:val="Normal"/>
        <w:numPr>
          <w:ilvl w:val="0"/>
          <w:numId w:val="5"/>
        </w:numPr>
        <w:spacing w:lineRule="auto" w:line="240" w:before="120" w:after="0"/>
        <w:ind w:left="862" w:hanging="357"/>
        <w:contextualSpacing/>
        <w:jc w:val="both"/>
        <w:rPr/>
      </w:pPr>
      <w:r>
        <w:rPr>
          <w:rFonts w:eastAsia="Times New Roman" w:cs="Arial" w:ascii="Cambria" w:hAnsi="Cambria"/>
          <w:b/>
          <w:bCs/>
          <w:sz w:val="24"/>
          <w:szCs w:val="24"/>
          <w:lang w:eastAsia="en-GB"/>
        </w:rPr>
        <w:t xml:space="preserve">Φάση 1: </w:t>
      </w:r>
      <w:r>
        <w:rPr>
          <w:rFonts w:eastAsia="Times New Roman" w:cs="Arial" w:ascii="Cambria" w:hAnsi="Cambria"/>
          <w:sz w:val="24"/>
          <w:szCs w:val="24"/>
          <w:lang w:eastAsia="en-GB"/>
        </w:rPr>
        <w:t>Ανάπτυξη του λογισμικού της Διαδικτυακής πλατφόρμας οργάνωσης,</w:t>
      </w:r>
      <w:r>
        <w:rPr>
          <w:rFonts w:eastAsia="Times New Roman" w:cs="Arial" w:ascii="Cambria" w:hAnsi="Cambria"/>
          <w:b/>
          <w:bCs/>
          <w:sz w:val="24"/>
          <w:szCs w:val="24"/>
          <w:lang w:eastAsia="en-GB"/>
        </w:rPr>
        <w:t xml:space="preserve"> </w:t>
      </w:r>
      <w:r>
        <w:rPr>
          <w:rFonts w:eastAsia="Times New Roman" w:cs="Arial" w:ascii="Cambria" w:hAnsi="Cambria"/>
          <w:sz w:val="24"/>
          <w:szCs w:val="24"/>
          <w:lang w:eastAsia="en-GB"/>
        </w:rPr>
        <w:t>κατά την οποία το ΕΜΠ/ΕΛΚΕ θα υλοποιήσει τα εξής:</w:t>
      </w:r>
    </w:p>
    <w:p>
      <w:pPr>
        <w:pStyle w:val="Normal"/>
        <w:numPr>
          <w:ilvl w:val="0"/>
          <w:numId w:val="13"/>
        </w:numPr>
        <w:spacing w:lineRule="auto" w:line="240" w:before="0" w:after="120"/>
        <w:ind w:left="1219" w:hanging="357"/>
        <w:contextualSpacing/>
        <w:jc w:val="both"/>
        <w:rPr/>
      </w:pPr>
      <w:r>
        <w:rPr>
          <w:rFonts w:eastAsia="Times New Roman" w:cs="Arial" w:ascii="Cambria" w:hAnsi="Cambria"/>
          <w:sz w:val="24"/>
          <w:szCs w:val="24"/>
          <w:lang w:eastAsia="en-GB"/>
        </w:rPr>
        <w:t xml:space="preserve">Θα διερευνήσει και θα υλοποιήσει το βέλτιστο τρόπο αντικατοπτρισμού  των δεδομένων των Φορέων και των Μονάδων της εφαρμογής «ΑΠΟΓΡΑΦΗ» του ΥΠ.ΕΣ., στην υπό ανάπτυξη Διαδικτυακή Πλατφόρμα Οργάνωσης ώστε να δημιουργηθεί μια μόνιμη διεπαφή τροφοδοσίας/ανταλλαγής δεδομένων μεταξύ των δύο εφαρμογών.  </w:t>
      </w:r>
    </w:p>
    <w:p>
      <w:pPr>
        <w:pStyle w:val="Normal"/>
        <w:numPr>
          <w:ilvl w:val="0"/>
          <w:numId w:val="13"/>
        </w:numPr>
        <w:spacing w:lineRule="auto" w:line="240" w:before="120" w:after="120"/>
        <w:contextualSpacing/>
        <w:jc w:val="both"/>
        <w:rPr/>
      </w:pPr>
      <w:r>
        <w:rPr>
          <w:rFonts w:eastAsia="Times New Roman" w:cs="Arial" w:ascii="Cambria" w:hAnsi="Cambria"/>
          <w:sz w:val="24"/>
          <w:szCs w:val="24"/>
          <w:lang w:eastAsia="en-GB"/>
        </w:rPr>
        <w:t xml:space="preserve">Θα αναπτύξει την υποδομή δεδομένων της Πλατφόρμας τα οποία θα διασυνδεθούν πάνω στα δεδομένα των Φορέων και Μονάδων που προαναφέρθηκαν. Στην υποδομή θα συμπεριληφθούν τουλάχιστον τα εξής δεδομένα: α) φορείς, β) μονάδες, γ) αρμοδιότητες, δ) οργανικές διατάξεις, ε) ημερολόγιο συστήματος (system log), στ) χρήστες, ζ) μηνύματα κυτίου βοηθείας.   </w:t>
      </w:r>
    </w:p>
    <w:p>
      <w:pPr>
        <w:pStyle w:val="Normal"/>
        <w:numPr>
          <w:ilvl w:val="0"/>
          <w:numId w:val="13"/>
        </w:numPr>
        <w:spacing w:lineRule="auto" w:line="240" w:before="120" w:after="120"/>
        <w:contextualSpacing/>
        <w:jc w:val="both"/>
        <w:rPr/>
      </w:pPr>
      <w:r>
        <w:rPr>
          <w:rFonts w:eastAsia="Times New Roman" w:cs="Arial" w:ascii="Cambria" w:hAnsi="Cambria"/>
          <w:sz w:val="24"/>
          <w:szCs w:val="24"/>
          <w:lang w:eastAsia="en-GB"/>
        </w:rPr>
        <w:t xml:space="preserve">Θα διερευνήσει και θα αναπτύξει ειδικό μηχανισμό εισαγωγής δεδομένων τύπου πλέγματος (grid), βελτιστοποιημένο για δεδομένα οργάνωσης, που συνδέονται με ιεραρχική σχέση μεταξύ τους και αναπτύσσονται σε πολλαπλά επίπεδα. Ο μηχανισμός θα περιλαμβάνει: α) την ανάπτυξη του πλέγματος (grid), β) την ανάπτυξη και διασύνδεση των φορμών εισαγωγής δεδομένων πάνω στο grid, γ) αντικείμενα διεπαφής με το χρήστη (μπάρες, μενού, κομβία λειτουργιών, στοιχεία πλοήγησης κτλ)      </w:t>
      </w:r>
    </w:p>
    <w:p>
      <w:pPr>
        <w:pStyle w:val="Normal"/>
        <w:numPr>
          <w:ilvl w:val="0"/>
          <w:numId w:val="13"/>
        </w:numPr>
        <w:spacing w:lineRule="auto" w:line="240" w:before="120" w:after="120"/>
        <w:contextualSpacing/>
        <w:jc w:val="both"/>
        <w:rPr/>
      </w:pPr>
      <w:r>
        <w:rPr>
          <w:rFonts w:eastAsia="Times New Roman" w:cs="Arial" w:ascii="Cambria" w:hAnsi="Cambria"/>
          <w:sz w:val="24"/>
          <w:szCs w:val="24"/>
          <w:lang w:eastAsia="en-GB"/>
        </w:rPr>
        <w:t>Θα διερευνήσει και θα αναπτύξει μηχανισμό αξιοποίησης δεδομένων οργάνωσης με δυνατότητες: α) αναζήτησης κειμένου, β) αυτόματες αναφορές (εξαγωγή οργανογράμματος φορέα &amp; έκθεσης οργάνωσης φορέα), γ) προσαρμοσμένων αναφορών με επιλογή και παραμετροποίηση των δεδομένων οργάνωσης που χρησιμοποιούνται, δ) διενέργειας συγκρίσεων δεδομένων μεταξύ των επιλεγόμενων αντικειμένων αναφοράς (συγκρίσεις τύπου matrix).</w:t>
      </w:r>
    </w:p>
    <w:p>
      <w:pPr>
        <w:pStyle w:val="Normal"/>
        <w:numPr>
          <w:ilvl w:val="0"/>
          <w:numId w:val="13"/>
        </w:numPr>
        <w:spacing w:lineRule="auto" w:line="240" w:before="120" w:after="120"/>
        <w:contextualSpacing/>
        <w:jc w:val="both"/>
        <w:rPr/>
      </w:pPr>
      <w:r>
        <w:rPr>
          <w:rFonts w:eastAsia="Times New Roman" w:cs="Arial" w:ascii="Cambria" w:hAnsi="Cambria"/>
          <w:sz w:val="24"/>
          <w:szCs w:val="24"/>
          <w:lang w:eastAsia="en-GB"/>
        </w:rPr>
        <w:t xml:space="preserve">Θα διερευνήσει και θα αναπτύξει μηχανισμό διαχείρισης χρηστών της Πλατφόρμας, αξιοποιώντας στο μέγιστο το μηχανισμό αυθεντικοποίησης της Εφαρμογής «ΑΠΟΓΡΑΦΗ».  Ο μηχανισμός θα περιλαμβάνει: α) Λειτουργίες διαχείρισης χρηστών, β) φόρμες των στοιχείων χρηστών, γ) δυνατότητα για μαζικές ενημερώσεις στους χρήστες, ημερώσεων των χρηστών, δ) προκαθορισμένοι ρόλοι, ε) δικαιώματα πρόσβασης, στ)   μηχανισμό ανταλλαγής μηνυμάτων μεταξύ των χρηστών που θα λειτουργεί και ως μηχανισμός παροχής βοήθειας (help box).  </w:t>
      </w:r>
    </w:p>
    <w:p>
      <w:pPr>
        <w:pStyle w:val="Normal"/>
        <w:numPr>
          <w:ilvl w:val="0"/>
          <w:numId w:val="13"/>
        </w:numPr>
        <w:spacing w:lineRule="auto" w:line="240" w:before="120" w:after="120"/>
        <w:contextualSpacing/>
        <w:jc w:val="both"/>
        <w:rPr/>
      </w:pPr>
      <w:r>
        <w:rPr>
          <w:rFonts w:eastAsia="Times New Roman" w:cs="Arial" w:ascii="Cambria" w:hAnsi="Cambria"/>
          <w:sz w:val="24"/>
          <w:szCs w:val="24"/>
          <w:lang w:eastAsia="en-GB"/>
        </w:rPr>
        <w:t>Θα διενεργήσει τις απαραίτητες δοκιμές της Πλατφόρμας: α) δοκιμές ενσωμάτωσης (system integration testing), β) δοκιμές απόδοσης και ποιότητας (system non-functional testing), γ) δοκιμές χρήστη με σκοπό την αποδοχή (user testing and acceptance).</w:t>
      </w:r>
    </w:p>
    <w:p>
      <w:pPr>
        <w:pStyle w:val="Normal"/>
        <w:numPr>
          <w:ilvl w:val="0"/>
          <w:numId w:val="5"/>
        </w:numPr>
        <w:spacing w:lineRule="auto" w:line="240" w:before="120" w:after="0"/>
        <w:ind w:left="862" w:hanging="357"/>
        <w:contextualSpacing/>
        <w:jc w:val="both"/>
        <w:rPr/>
      </w:pPr>
      <w:r>
        <w:rPr>
          <w:rFonts w:eastAsia="Times New Roman" w:cs="Arial" w:ascii="Cambria" w:hAnsi="Cambria"/>
          <w:b/>
          <w:bCs/>
          <w:sz w:val="24"/>
          <w:szCs w:val="24"/>
          <w:lang w:eastAsia="en-GB"/>
        </w:rPr>
        <w:t xml:space="preserve">Φάση 2: </w:t>
      </w:r>
      <w:r>
        <w:rPr>
          <w:rFonts w:eastAsia="Times New Roman" w:cs="Arial" w:ascii="Cambria" w:hAnsi="Cambria"/>
          <w:sz w:val="24"/>
          <w:szCs w:val="24"/>
          <w:lang w:eastAsia="en-GB"/>
        </w:rPr>
        <w:t>Ανάπτυξη του λογισμικού της Διαδικτυακού Συστήματος Παρακολούθησης κατά την οποία το ΕΜΠ/ΕΛΚΕ θα υλοποιήσει τα εξής:</w:t>
      </w:r>
    </w:p>
    <w:p>
      <w:pPr>
        <w:pStyle w:val="Normal"/>
        <w:numPr>
          <w:ilvl w:val="0"/>
          <w:numId w:val="13"/>
        </w:numPr>
        <w:spacing w:lineRule="auto" w:line="240" w:before="0" w:after="120"/>
        <w:ind w:left="1219" w:hanging="357"/>
        <w:contextualSpacing/>
        <w:jc w:val="both"/>
        <w:rPr/>
      </w:pPr>
      <w:r>
        <w:rPr>
          <w:rFonts w:eastAsia="Times New Roman" w:cs="Arial" w:ascii="Cambria" w:hAnsi="Cambria"/>
          <w:sz w:val="24"/>
          <w:szCs w:val="24"/>
          <w:lang w:eastAsia="en-GB"/>
        </w:rPr>
        <w:t xml:space="preserve">Θα διερευνήσει και θα υλοποιήσει το βέλτιστο τρόπο διασύνδεσης των δεδομένων πόρων (κτιρίων-ακινήτων, εξοπλισμού, ανθρώπινων πόρων) με τους Φορείς και τις Μονάδες της Δ.Δ.  </w:t>
      </w:r>
    </w:p>
    <w:p>
      <w:pPr>
        <w:pStyle w:val="Normal"/>
        <w:numPr>
          <w:ilvl w:val="0"/>
          <w:numId w:val="13"/>
        </w:numPr>
        <w:spacing w:lineRule="auto" w:line="240" w:before="120" w:after="120"/>
        <w:contextualSpacing/>
        <w:jc w:val="both"/>
        <w:rPr/>
      </w:pPr>
      <w:r>
        <w:rPr>
          <w:rFonts w:eastAsia="Times New Roman" w:cs="Arial" w:ascii="Cambria" w:hAnsi="Cambria"/>
          <w:sz w:val="24"/>
          <w:szCs w:val="24"/>
          <w:lang w:eastAsia="en-GB"/>
        </w:rPr>
        <w:t xml:space="preserve">Θα διερευνήσει τον τρόπο αποτύπωσης των δεδομένων κτιρίων-ακινήτων </w:t>
      </w:r>
      <w:bookmarkStart w:id="26" w:name="_Hlk104367977"/>
      <w:r>
        <w:rPr>
          <w:rFonts w:eastAsia="Times New Roman" w:cs="Arial" w:ascii="Cambria" w:hAnsi="Cambria"/>
          <w:sz w:val="24"/>
          <w:szCs w:val="24"/>
          <w:lang w:eastAsia="en-GB"/>
        </w:rPr>
        <w:t xml:space="preserve">και θα αναπτύξει το λογισμικό της Β.Δ. </w:t>
      </w:r>
      <w:bookmarkEnd w:id="26"/>
      <w:r>
        <w:rPr>
          <w:rFonts w:eastAsia="Times New Roman" w:cs="Arial" w:ascii="Cambria" w:hAnsi="Cambria"/>
          <w:sz w:val="24"/>
          <w:szCs w:val="24"/>
          <w:lang w:eastAsia="en-GB"/>
        </w:rPr>
        <w:t xml:space="preserve">πόρων  Κτιρίων – Ακινήτων. </w:t>
      </w:r>
      <w:bookmarkStart w:id="27" w:name="_Hlk104368033"/>
      <w:r>
        <w:rPr>
          <w:rFonts w:eastAsia="Times New Roman" w:cs="Arial" w:ascii="Cambria" w:hAnsi="Cambria"/>
          <w:sz w:val="24"/>
          <w:szCs w:val="24"/>
          <w:lang w:eastAsia="en-GB"/>
        </w:rPr>
        <w:t xml:space="preserve">Στη Β.Δ. θα συμπεριληφθούν τουλάχιστον τα εξής δεδομένα: </w:t>
      </w:r>
      <w:bookmarkEnd w:id="27"/>
      <w:r>
        <w:rPr>
          <w:rFonts w:eastAsia="Times New Roman" w:cs="Arial" w:ascii="Cambria" w:hAnsi="Cambria"/>
          <w:sz w:val="24"/>
          <w:szCs w:val="24"/>
          <w:lang w:eastAsia="en-GB"/>
        </w:rPr>
        <w:t xml:space="preserve">α) γενικά στοιχεία κτιρίου-ακινήτου, β) κύριοι χώροι, γ) βοηθητικοί χώροι, δ) θέσεις στάθμευσης, ε) εξωτερικοί -ακάλυπτοι χώροι, στ) Κεντρικές εγκαταστάσεις (ανελκυστήρες, ηλεκτρολογική εγκατάσταση, συστήματα θέρμανσης-ψύξης κτλ).   </w:t>
      </w:r>
    </w:p>
    <w:p>
      <w:pPr>
        <w:pStyle w:val="Normal"/>
        <w:numPr>
          <w:ilvl w:val="0"/>
          <w:numId w:val="13"/>
        </w:numPr>
        <w:spacing w:lineRule="auto" w:line="240" w:before="120" w:after="120"/>
        <w:contextualSpacing/>
        <w:jc w:val="both"/>
        <w:rPr/>
      </w:pPr>
      <w:r>
        <w:rPr>
          <w:rFonts w:eastAsia="Times New Roman" w:cs="Arial" w:ascii="Cambria" w:hAnsi="Cambria"/>
          <w:sz w:val="24"/>
          <w:szCs w:val="24"/>
          <w:lang w:eastAsia="en-GB"/>
        </w:rPr>
        <w:t xml:space="preserve">Θα διερευνήσει τον τρόπο αποτύπωσης των δεδομένων εξοπλισμού των δημόσιων φορέων και θα αναπτύξει το λογισμικό της Β.Δ. εξοπλισμού σε συσχέτιση με τους φορείς, τις μονάδες καθώς και την αποτύπωση των κτιρίων-ακινήτων. Στη Β.Δ. θα συμπεριληφθούν τουλάχιστον τα εξής δεδομένα: α) εξοπλισμός Τ.Π.Ε., β) έπιπλα, γ) οχήματα, δ) λογισμικό, ε) ειδικός εξοπλισμός. Στο ίδιο πλαίσιο θα δημιουργηθεί Βιβλιοθήκη Κατηγοριών/Ειδών Εξοπλισμού η οποία θα μπορεί να εμπλουτίζεται διαρκώς από τους χρήστες ώστε να ανταποκρίνεται στις μεταβαλλόμενες ανάγκες.    </w:t>
      </w:r>
    </w:p>
    <w:p>
      <w:pPr>
        <w:pStyle w:val="Normal"/>
        <w:numPr>
          <w:ilvl w:val="0"/>
          <w:numId w:val="13"/>
        </w:numPr>
        <w:spacing w:lineRule="auto" w:line="240" w:before="120" w:after="120"/>
        <w:contextualSpacing/>
        <w:jc w:val="both"/>
        <w:rPr/>
      </w:pPr>
      <w:r>
        <w:rPr>
          <w:rFonts w:eastAsia="Times New Roman" w:cs="Arial" w:ascii="Cambria" w:hAnsi="Cambria"/>
          <w:sz w:val="24"/>
          <w:szCs w:val="24"/>
          <w:lang w:eastAsia="en-GB"/>
        </w:rPr>
        <w:t xml:space="preserve">Θα διερευνήσει τον τρόπο αποτύπωσης των δεδομένων ανθρωπίνων πόρων. Στη Β.Δ. θα συμπεριληφθούν τουλάχιστον τα εξής: α) γενικά στοιχεία υπαλλήλου, β) διορισμός-πρόσληψη, γ) σπουδές – πτυχία – πιστοποιητικά εκπαίδευσης/επιμόρφωσης/πιστοποίησης, δ) Υπηρεσιακές μεταβολές, ε) λοιπά/πρόσθετα στοιχεία. Στο ίδιο πλαίσιο θα δημιουργηθεί Βιβλιοθήκη Κατηγοριών/Κλάδων προσωπικού η οποία θα μπορεί να εμπλουτίζεται διαρκώς από τους χρήστες ώστε να ανταποκρίνεται στις μεταβαλλόμενες ανάγκες.    </w:t>
      </w:r>
    </w:p>
    <w:p>
      <w:pPr>
        <w:pStyle w:val="Normal"/>
        <w:numPr>
          <w:ilvl w:val="0"/>
          <w:numId w:val="13"/>
        </w:numPr>
        <w:spacing w:lineRule="auto" w:line="240" w:before="120" w:after="120"/>
        <w:contextualSpacing/>
        <w:jc w:val="both"/>
        <w:rPr/>
      </w:pPr>
      <w:r>
        <w:rPr>
          <w:rFonts w:eastAsia="Times New Roman" w:cs="Arial" w:ascii="Cambria" w:hAnsi="Cambria"/>
          <w:sz w:val="24"/>
          <w:szCs w:val="24"/>
          <w:lang w:eastAsia="en-GB"/>
        </w:rPr>
        <w:t xml:space="preserve">Θα διερευνήσει και θα αναπτύξει κατάλληλο μηχανισμό για την εισαγωγή των δεδομένων των πόρων της Δ.Δ. από τους χρήστες, που θα περιλαμβάνει: α) Τον προσδιορισμό των απαραίτητων οθονών, β) φόρμες για όλες τις κατηγορίες/είδη πόρων, γ) αντικείμενα διεπαφής με το χρήστη (μπάρες, μενού, κομβία λειτουργιών, στοιχεία πλοήγησης κτλ).      </w:t>
      </w:r>
    </w:p>
    <w:p>
      <w:pPr>
        <w:pStyle w:val="Normal"/>
        <w:numPr>
          <w:ilvl w:val="0"/>
          <w:numId w:val="13"/>
        </w:numPr>
        <w:spacing w:lineRule="auto" w:line="240" w:before="120" w:after="120"/>
        <w:contextualSpacing/>
        <w:jc w:val="both"/>
        <w:rPr/>
      </w:pPr>
      <w:r>
        <w:rPr>
          <w:rFonts w:eastAsia="Times New Roman" w:cs="Arial" w:ascii="Cambria" w:hAnsi="Cambria"/>
          <w:sz w:val="24"/>
          <w:szCs w:val="24"/>
          <w:lang w:eastAsia="en-GB"/>
        </w:rPr>
        <w:t>Θα διερευνήσει και θα αναπτύξει μηχανισμό αξιοποίησης δεδομένων οργάνωσης με δυνατότητες: α) αναζήτησης κειμένου, β) αυτόματες αναφορές πόρων (ανά φορέα, ανά κτίριο κτλ), γ) προσαρμοσμένων αναφορών με επιλογή και παραμετροποίηση των δεδομένων πόρων σε συνδυασμό με τους φορείς/μονάδες, δ) διενέργειας συγκρίσεων δεδομένων μεταξύ των επιλεγόμενων αντικειμένων αναφοράς (συγκρίσεις τύπου matrix).</w:t>
      </w:r>
    </w:p>
    <w:p>
      <w:pPr>
        <w:pStyle w:val="Normal"/>
        <w:numPr>
          <w:ilvl w:val="0"/>
          <w:numId w:val="13"/>
        </w:numPr>
        <w:spacing w:lineRule="auto" w:line="240" w:before="120" w:after="120"/>
        <w:contextualSpacing/>
        <w:jc w:val="both"/>
        <w:rPr/>
      </w:pPr>
      <w:r>
        <w:rPr>
          <w:rFonts w:eastAsia="Times New Roman" w:cs="Arial" w:ascii="Cambria" w:hAnsi="Cambria"/>
          <w:sz w:val="24"/>
          <w:szCs w:val="24"/>
          <w:lang w:eastAsia="en-GB"/>
        </w:rPr>
        <w:t xml:space="preserve">Θα διερευνήσει κατάλληλους τρόπους για την επέκταση του μηχανισμού διαχείρισης χρηστών της Πλατφόρμας (Φάση 1) ώστε να εμπλουτιστεί με νέους χρήστες αρμόδιους για τα δεδομένα των πόρων και να επανεξετάσει την πρόσβαση στα νέα δεδομένα (Φάσης 2) για όλους τους χρήστες.   </w:t>
      </w:r>
    </w:p>
    <w:p>
      <w:pPr>
        <w:pStyle w:val="Normal"/>
        <w:numPr>
          <w:ilvl w:val="0"/>
          <w:numId w:val="13"/>
        </w:numPr>
        <w:spacing w:lineRule="auto" w:line="240" w:before="120" w:after="120"/>
        <w:contextualSpacing/>
        <w:jc w:val="both"/>
        <w:rPr/>
      </w:pPr>
      <w:r>
        <w:rPr>
          <w:rFonts w:eastAsia="Times New Roman" w:cs="Arial" w:ascii="Cambria" w:hAnsi="Cambria"/>
          <w:sz w:val="24"/>
          <w:szCs w:val="24"/>
          <w:lang w:eastAsia="en-GB"/>
        </w:rPr>
        <w:t>Θα διενεργήσει τις απαραίτητες δοκιμές του Συστήματος: α) δοκιμές ενσωμάτωσης (system integration testing), β) δοκιμές απόδοσης και ποιότητας (system non-functional testing), γ) δοκιμές χρήστη με σκοπό την αποδοχή (user testing and acceptance).</w:t>
      </w:r>
    </w:p>
    <w:p>
      <w:pPr>
        <w:pStyle w:val="Normal"/>
        <w:numPr>
          <w:ilvl w:val="0"/>
          <w:numId w:val="5"/>
        </w:numPr>
        <w:spacing w:lineRule="auto" w:line="240" w:before="120" w:after="0"/>
        <w:ind w:left="862" w:hanging="357"/>
        <w:jc w:val="both"/>
        <w:rPr/>
      </w:pPr>
      <w:r>
        <w:rPr>
          <w:rFonts w:eastAsia="Times New Roman" w:cs="Arial" w:ascii="Cambria" w:hAnsi="Cambria"/>
          <w:sz w:val="24"/>
          <w:szCs w:val="24"/>
          <w:lang w:eastAsia="en-GB"/>
        </w:rPr>
        <w:t xml:space="preserve">Το ΥΠ.ΕΣ. και το </w:t>
      </w:r>
      <w:r>
        <w:rPr>
          <w:rFonts w:eastAsia="Times New Roman" w:cs="Arial" w:ascii="Cambria" w:hAnsi="Cambria"/>
          <w:bCs/>
          <w:sz w:val="24"/>
          <w:szCs w:val="24"/>
          <w:shd w:fill="FFFF00" w:val="clear"/>
          <w:lang w:eastAsia="el-GR"/>
        </w:rPr>
        <w:t>Εργαστήριο Ψηφιακής Τεχνολογίας της Σχολής Πολιτικών Μηχανικών του ΕΜΠ</w:t>
      </w:r>
      <w:r>
        <w:rPr>
          <w:rFonts w:eastAsia="Times New Roman" w:cs="Arial" w:ascii="Cambria" w:hAnsi="Cambria"/>
          <w:sz w:val="24"/>
          <w:szCs w:val="24"/>
          <w:lang w:eastAsia="en-GB"/>
        </w:rPr>
        <w:t xml:space="preserve"> αναγνωρίζουν και αποδέχονται τις ανωτέρω απαιτήσεις (αριθ. 1, 2 και 3) και δεσμεύονται στην υλοποίησή τους. Συμφωνούν να συνεργαστούν σύμφωνα με το πλαίσιο της προσαρμοσμένης μεθοδολογίας υλοποίησης του υποέργου 2 (</w:t>
      </w:r>
      <w:r>
        <w:rPr>
          <w:rFonts w:eastAsia="Times New Roman" w:cs="Arial" w:ascii="Cambria" w:hAnsi="Cambria"/>
          <w:color w:val="FF0000"/>
          <w:sz w:val="24"/>
          <w:szCs w:val="24"/>
          <w:lang w:eastAsia="en-GB"/>
        </w:rPr>
        <w:t>παράρτημα …. της παρούσης</w:t>
      </w:r>
      <w:r>
        <w:rPr>
          <w:rFonts w:eastAsia="Times New Roman" w:cs="Arial" w:ascii="Cambria" w:hAnsi="Cambria"/>
          <w:sz w:val="24"/>
          <w:szCs w:val="24"/>
          <w:lang w:eastAsia="en-GB"/>
        </w:rPr>
        <w:t>) που  συνδυάζει την κλασσική μεθοδολογία υλοποίησης έργων μέσω διαδοχικών φάσεων (waterfall methodology) με την ευέλικτη μεθοδολογία (agile methodology), ώστε να διασφαλιστεί η βέλτιστη δυνατή ποιότητα του τελικού αποτελέσματος.</w:t>
      </w:r>
      <w:r>
        <w:rPr>
          <w:rFonts w:eastAsia="Times New Roman" w:cs="Arial" w:ascii="Arial" w:hAnsi="Arial"/>
          <w:sz w:val="24"/>
          <w:szCs w:val="24"/>
          <w:lang w:eastAsia="el-GR"/>
        </w:rPr>
        <w:t xml:space="preserve"> </w:t>
      </w:r>
      <w:r>
        <w:rPr>
          <w:rFonts w:eastAsia="Times New Roman" w:cs="Arial" w:ascii="Cambria" w:hAnsi="Cambria"/>
          <w:sz w:val="24"/>
          <w:szCs w:val="24"/>
          <w:lang w:eastAsia="en-GB"/>
        </w:rPr>
        <w:t xml:space="preserve">Η μεθοδολογία αυτή βασίζεται στη στενή συνεργασία των εμπλεκόμενων μερών κατά την εκτέλεση μέσω ενός ευέλικτου πλαισίου υλοποίησης που θα παρέχει τις εξής δυνατότητες: </w:t>
      </w:r>
    </w:p>
    <w:p>
      <w:pPr>
        <w:pStyle w:val="Normal"/>
        <w:numPr>
          <w:ilvl w:val="0"/>
          <w:numId w:val="13"/>
        </w:numPr>
        <w:spacing w:lineRule="auto" w:line="240" w:before="0" w:after="120"/>
        <w:ind w:left="1219" w:hanging="357"/>
        <w:contextualSpacing/>
        <w:jc w:val="both"/>
        <w:rPr/>
      </w:pPr>
      <w:r>
        <w:rPr>
          <w:rFonts w:eastAsia="Times New Roman" w:cs="Arial" w:ascii="Cambria" w:hAnsi="Cambria"/>
          <w:sz w:val="24"/>
          <w:szCs w:val="24"/>
          <w:lang w:eastAsia="en-GB"/>
        </w:rPr>
        <w:t xml:space="preserve">Συνεργασίας στα 2 σχέδια υλοποίησης που θα καταρτιστούν από το ΥΠ.ΕΣ. στο πλαίσιο του Υποέργου 2, τα οποία, μεταξύ άλλων, θα εξειδικεύσουν περαιτέρω τις απαιτήσεις και των παραδοτέων 1 και 2 της παρούσης. Οι εξειδικευμένες απαιτήσεις των σχεδίων θα αποτελέσουν τη βάση εκκίνησης για την υλοποίηση των παραδοτέων της παρούσης.     </w:t>
      </w:r>
    </w:p>
    <w:p>
      <w:pPr>
        <w:pStyle w:val="Normal"/>
        <w:numPr>
          <w:ilvl w:val="0"/>
          <w:numId w:val="13"/>
        </w:numPr>
        <w:spacing w:lineRule="auto" w:line="240" w:before="120" w:after="120"/>
        <w:contextualSpacing/>
        <w:jc w:val="both"/>
        <w:rPr/>
      </w:pPr>
      <w:r>
        <w:rPr>
          <w:rFonts w:eastAsia="Times New Roman" w:cs="Arial" w:ascii="Cambria" w:hAnsi="Cambria"/>
          <w:sz w:val="24"/>
          <w:szCs w:val="24"/>
          <w:lang w:eastAsia="en-GB"/>
        </w:rPr>
        <w:t xml:space="preserve">Πρόβλεψης του πλαισίου των συναντήσεων/συνεργασιών  (επιτόπιων/διαδικτυακών) που προβλέπει: α) οργανωτικές και λειτουργικές παραμέτρους, β) εργαλεία για την αποδοτική διάδραση μεταξύ ΥΠ.ΕΣ. και </w:t>
      </w:r>
      <w:r>
        <w:rPr>
          <w:rFonts w:eastAsia="Times New Roman" w:cs="Arial" w:ascii="Cambria" w:hAnsi="Cambria"/>
          <w:bCs/>
          <w:sz w:val="24"/>
          <w:szCs w:val="24"/>
          <w:shd w:fill="FFFF00" w:val="clear"/>
          <w:lang w:eastAsia="el-GR"/>
        </w:rPr>
        <w:t>Εργαστήριο Ψηφιακής Τεχνολογίας</w:t>
      </w:r>
      <w:r>
        <w:rPr>
          <w:rFonts w:eastAsia="Times New Roman" w:cs="Arial" w:ascii="Cambria" w:hAnsi="Cambria"/>
          <w:sz w:val="24"/>
          <w:szCs w:val="24"/>
          <w:lang w:eastAsia="en-GB"/>
        </w:rPr>
        <w:t xml:space="preserve"> κατά την υλοποίηση των παραδοτέων της παρούσας. Στις συναντήσεις αυτές θα τίθενται και θα επιλύονται ζητήματα σχετικά με και θα συμφωνούνται λύσεις για την υλοποίηση των παραδοτέων της παρούσης.</w:t>
      </w:r>
    </w:p>
    <w:p>
      <w:pPr>
        <w:pStyle w:val="Normal"/>
        <w:numPr>
          <w:ilvl w:val="0"/>
          <w:numId w:val="13"/>
        </w:numPr>
        <w:spacing w:lineRule="auto" w:line="240" w:before="120" w:after="120"/>
        <w:contextualSpacing/>
        <w:jc w:val="both"/>
        <w:rPr/>
      </w:pPr>
      <w:r>
        <w:rPr>
          <w:rFonts w:eastAsia="Times New Roman" w:cs="Arial" w:ascii="Cambria" w:hAnsi="Cambria"/>
          <w:sz w:val="24"/>
          <w:szCs w:val="24"/>
          <w:lang w:eastAsia="en-GB"/>
        </w:rPr>
        <w:t xml:space="preserve">Τροποποίησης εξειδικευμένων απαιτήσεων των παραδοτέων που θα έχουν εξειδικευθεί περαιτέρω στα σχέδια υλοποίησης. </w:t>
      </w:r>
    </w:p>
    <w:p>
      <w:pPr>
        <w:pStyle w:val="Normal"/>
        <w:numPr>
          <w:ilvl w:val="0"/>
          <w:numId w:val="13"/>
        </w:numPr>
        <w:spacing w:lineRule="auto" w:line="240" w:before="120" w:after="120"/>
        <w:contextualSpacing/>
        <w:jc w:val="both"/>
        <w:rPr/>
      </w:pPr>
      <w:r>
        <w:rPr>
          <w:rFonts w:eastAsia="Times New Roman" w:cs="Arial" w:ascii="Cambria" w:hAnsi="Cambria"/>
          <w:sz w:val="24"/>
          <w:szCs w:val="24"/>
          <w:lang w:eastAsia="en-GB"/>
        </w:rPr>
        <w:t xml:space="preserve">Προσθήκης εξειδικευμένων απαιτήσεων στις απαιτήσεις των παραδοτέων που θα έχουν εξειδικευθεί περαιτέρω στα σχέδια υλοποίησης. </w:t>
      </w:r>
    </w:p>
    <w:p>
      <w:pPr>
        <w:pStyle w:val="Normal"/>
        <w:numPr>
          <w:ilvl w:val="0"/>
          <w:numId w:val="13"/>
        </w:numPr>
        <w:spacing w:lineRule="auto" w:line="240" w:before="0" w:after="120"/>
        <w:ind w:left="1219" w:hanging="357"/>
        <w:contextualSpacing/>
        <w:jc w:val="both"/>
        <w:rPr/>
      </w:pPr>
      <w:r>
        <w:rPr>
          <w:rFonts w:eastAsia="Times New Roman" w:cs="Arial" w:ascii="Cambria" w:hAnsi="Cambria"/>
          <w:sz w:val="24"/>
          <w:szCs w:val="24"/>
          <w:lang w:eastAsia="en-GB"/>
        </w:rPr>
        <w:t xml:space="preserve">Διαγραφής εξειδικευμένων απαιτήσεων των παραδοτέων που θα έχουν εξειδικευθεί περαιτέρω στα σχέδια υλοποίησης. </w:t>
      </w:r>
      <w:bookmarkEnd w:id="23"/>
      <w:bookmarkEnd w:id="24"/>
    </w:p>
    <w:p>
      <w:pPr>
        <w:pStyle w:val="ListParagraph"/>
        <w:numPr>
          <w:ilvl w:val="0"/>
          <w:numId w:val="5"/>
        </w:numPr>
        <w:spacing w:lineRule="auto" w:line="240" w:before="120" w:after="120"/>
        <w:contextualSpacing/>
        <w:jc w:val="both"/>
        <w:rPr/>
      </w:pPr>
      <w:r>
        <w:rPr>
          <w:rFonts w:eastAsia="Times New Roman" w:cs="Arial" w:ascii="Cambria" w:hAnsi="Cambria"/>
          <w:bCs/>
          <w:sz w:val="24"/>
          <w:szCs w:val="24"/>
          <w:lang w:eastAsia="en-GB"/>
        </w:rPr>
        <w:t>Με την παρούσα και προς τον σκοπό υλοποίησης αυτής, το Υπουργείο Εσωτερικών αναλαμβάνει την υποχρέωση παροχής πλήρους πρόσβασης στην εφαρμογή ΑΠΟΓΡΑΦΗ</w:t>
      </w:r>
      <w:r>
        <w:rPr>
          <w:rFonts w:eastAsia="Times New Roman" w:cs="Arial" w:ascii="Cambria" w:hAnsi="Cambria"/>
          <w:sz w:val="24"/>
          <w:szCs w:val="24"/>
          <w:lang w:eastAsia="en-GB"/>
        </w:rPr>
        <w:t xml:space="preserve"> και σε κάθε πληροφορία σχετικά με την αρχιτεκτονική, τη δομή και τον τρόπο λειτουργίας αυτής. Η πρόσβαση θα χορηγείται αρμοδίως. Η Ομάδα του </w:t>
      </w:r>
      <w:r>
        <w:rPr>
          <w:rFonts w:eastAsia="Times New Roman" w:cs="Arial" w:ascii="Cambria" w:hAnsi="Cambria"/>
          <w:bCs/>
          <w:sz w:val="24"/>
          <w:szCs w:val="24"/>
          <w:shd w:fill="FFFF00" w:val="clear"/>
          <w:lang w:eastAsia="el-GR"/>
        </w:rPr>
        <w:t>Εργαστήριο Ψηφιακής Τεχνολογίας</w:t>
      </w:r>
      <w:r>
        <w:rPr>
          <w:rFonts w:eastAsia="Times New Roman" w:cs="Arial" w:ascii="Cambria" w:hAnsi="Cambria"/>
          <w:sz w:val="24"/>
          <w:szCs w:val="24"/>
          <w:lang w:eastAsia="en-GB"/>
        </w:rPr>
        <w:t xml:space="preserve"> δεν θα αποκτά πρόσβαση στα δεδομένα προσωπικού χαρακτήρα που υποβάλλονται σε επεξεργασία στο πλαίσιο της εφαρμογής ούτε θα τα επεξεργάζεται περαιτέρω.  </w:t>
      </w:r>
    </w:p>
    <w:p>
      <w:pPr>
        <w:pStyle w:val="Normal"/>
        <w:numPr>
          <w:ilvl w:val="0"/>
          <w:numId w:val="5"/>
        </w:numPr>
        <w:spacing w:lineRule="auto" w:line="240" w:before="120" w:after="120"/>
        <w:ind w:left="862" w:hanging="357"/>
        <w:contextualSpacing/>
        <w:jc w:val="both"/>
        <w:outlineLvl w:val="1"/>
        <w:rPr/>
      </w:pPr>
      <w:r>
        <w:rPr>
          <w:rFonts w:eastAsia="Times New Roman" w:cs="Arial" w:ascii="Cambria" w:hAnsi="Cambria"/>
          <w:bCs/>
          <w:sz w:val="24"/>
          <w:szCs w:val="24"/>
          <w:lang w:eastAsia="en-GB"/>
        </w:rPr>
        <w:t xml:space="preserve">Εκ μέρους του Υπουργείου Εσωτερικών ορίζεται ως υπεύθυνος για τη συνεργασία με την ομάδα του </w:t>
      </w:r>
      <w:r>
        <w:rPr>
          <w:rFonts w:eastAsia="Times New Roman" w:cs="Arial" w:ascii="Cambria" w:hAnsi="Cambria"/>
          <w:sz w:val="24"/>
          <w:szCs w:val="24"/>
          <w:shd w:fill="FFFF00" w:val="clear"/>
          <w:lang w:eastAsia="el-GR"/>
        </w:rPr>
        <w:t>Εργαστήριο Ψηφιακής Τεχνολογίας</w:t>
      </w:r>
      <w:r>
        <w:rPr>
          <w:rFonts w:eastAsia="Times New Roman" w:cs="Arial" w:ascii="Cambria" w:hAnsi="Cambria"/>
          <w:bCs/>
          <w:sz w:val="24"/>
          <w:szCs w:val="24"/>
          <w:lang w:eastAsia="en-GB"/>
        </w:rPr>
        <w:t xml:space="preserve"> ο project manager του υποέργου 2 το οποίο θα εκτελεστεί με αυτεπιστασία από ομάδα στελεχών του ΥΠ.ΕΣ. Στο ίδιο πλαίσιο στις συνεργασίες θα μετέχουν κατά περίπτωση, στελέχη της ομάδας του ΥΠ.ΕΣ. προκειμένου να διαμορφώνονται απαιτήσεις με γνώμονα τους χρήστες του λογισμικού. </w:t>
      </w:r>
      <w:bookmarkStart w:id="28" w:name="_Hlk104379232"/>
      <w:bookmarkEnd w:id="25"/>
    </w:p>
    <w:p>
      <w:pPr>
        <w:pStyle w:val="Normal"/>
        <w:numPr>
          <w:ilvl w:val="0"/>
          <w:numId w:val="5"/>
        </w:numPr>
        <w:spacing w:lineRule="auto" w:line="240" w:before="120" w:after="120"/>
        <w:ind w:left="862" w:hanging="357"/>
        <w:contextualSpacing/>
        <w:jc w:val="both"/>
        <w:outlineLvl w:val="1"/>
        <w:rPr/>
      </w:pPr>
      <w:r>
        <w:rPr>
          <w:rFonts w:eastAsia="Times New Roman" w:cs="Arial" w:ascii="Cambria" w:hAnsi="Cambria"/>
          <w:sz w:val="24"/>
          <w:szCs w:val="24"/>
          <w:lang w:eastAsia="en-GB"/>
        </w:rPr>
        <w:t>Τα ανωτέρω συνιστούν τη μη οικονομικής φύσεως συνεισφορά του Υπουργείου Εσωτερικών στην ως άνω από κοινού συμφωνία  για την επίτευξη των κοινών σκοπών δημοσίου συμφέροντος στο πλαίσιο της αποστολής των συμβαλλόμενων μερών.</w:t>
      </w:r>
      <w:bookmarkEnd w:id="28"/>
    </w:p>
    <w:p>
      <w:pPr>
        <w:pStyle w:val="Normal"/>
        <w:keepNext w:val="true"/>
        <w:numPr>
          <w:ilvl w:val="0"/>
          <w:numId w:val="0"/>
        </w:numPr>
        <w:spacing w:lineRule="auto" w:line="240" w:before="360" w:after="120"/>
        <w:ind w:left="0" w:hanging="0"/>
        <w:outlineLvl w:val="0"/>
        <w:rPr>
          <w:rFonts w:ascii="Arial" w:hAnsi="Arial" w:eastAsia="Times New Roman" w:cs="Arial"/>
          <w:b/>
          <w:b/>
          <w:sz w:val="24"/>
          <w:szCs w:val="24"/>
          <w:lang w:eastAsia="el-GR"/>
        </w:rPr>
      </w:pPr>
      <w:r>
        <w:rPr>
          <w:rFonts w:eastAsia="Times New Roman" w:cs="Arial" w:ascii="Arial" w:hAnsi="Arial"/>
          <w:b/>
          <w:sz w:val="24"/>
          <w:szCs w:val="24"/>
          <w:lang w:eastAsia="el-GR"/>
        </w:rPr>
      </w:r>
    </w:p>
    <w:p>
      <w:pPr>
        <w:pStyle w:val="Normal"/>
        <w:keepNext w:val="true"/>
        <w:numPr>
          <w:ilvl w:val="0"/>
          <w:numId w:val="0"/>
        </w:numPr>
        <w:spacing w:lineRule="auto" w:line="240" w:before="360" w:after="120"/>
        <w:ind w:left="0" w:hanging="0"/>
        <w:jc w:val="center"/>
        <w:outlineLvl w:val="0"/>
        <w:rPr/>
      </w:pPr>
      <w:r>
        <w:rPr>
          <w:rFonts w:eastAsia="Times New Roman" w:cs="Arial" w:ascii="Arial" w:hAnsi="Arial"/>
          <w:b/>
          <w:sz w:val="24"/>
          <w:szCs w:val="24"/>
          <w:lang w:eastAsia="el-GR"/>
        </w:rPr>
        <w:t>ΑΡΘΡΟ 4</w:t>
      </w:r>
    </w:p>
    <w:p>
      <w:pPr>
        <w:pStyle w:val="Normal"/>
        <w:keepNext w:val="true"/>
        <w:numPr>
          <w:ilvl w:val="0"/>
          <w:numId w:val="0"/>
        </w:numPr>
        <w:spacing w:lineRule="auto" w:line="240" w:before="360" w:after="120"/>
        <w:ind w:left="0" w:hanging="0"/>
        <w:jc w:val="center"/>
        <w:outlineLvl w:val="0"/>
        <w:rPr/>
      </w:pPr>
      <w:bookmarkStart w:id="29" w:name="_Toc75366522"/>
      <w:bookmarkStart w:id="30" w:name="_Toc75362967"/>
      <w:bookmarkStart w:id="31" w:name="_Toc75362953"/>
      <w:r>
        <w:rPr>
          <w:rFonts w:eastAsia="Times New Roman" w:cs="Arial" w:ascii="Arial" w:hAnsi="Arial"/>
          <w:b/>
          <w:sz w:val="24"/>
          <w:szCs w:val="24"/>
          <w:lang w:eastAsia="el-GR"/>
        </w:rPr>
        <w:t>ΦΟΡΕΙΣ ΥΛΟΠΟΙΗΣΗΣ ΤΗΣ ΕΡΕΥΝΑΣ – ΧΡΗΣΗΣ ΤΩΝ ΠΟΡΙΣΜΑΤΩΝ</w:t>
      </w:r>
      <w:bookmarkEnd w:id="29"/>
      <w:bookmarkEnd w:id="30"/>
      <w:bookmarkEnd w:id="31"/>
    </w:p>
    <w:p>
      <w:pPr>
        <w:pStyle w:val="ListParagraph"/>
        <w:keepNext w:val="true"/>
        <w:numPr>
          <w:ilvl w:val="0"/>
          <w:numId w:val="6"/>
        </w:numPr>
        <w:spacing w:lineRule="auto" w:line="240" w:before="120" w:after="120"/>
        <w:contextualSpacing/>
        <w:jc w:val="both"/>
        <w:outlineLvl w:val="1"/>
        <w:rPr/>
      </w:pPr>
      <w:r>
        <w:rPr>
          <w:rFonts w:eastAsia="Times New Roman" w:cs="Arial" w:ascii="Cambria" w:hAnsi="Cambria"/>
          <w:bCs/>
          <w:sz w:val="24"/>
          <w:szCs w:val="24"/>
          <w:lang w:eastAsia="en-GB"/>
        </w:rPr>
        <w:t xml:space="preserve">Φορέας υλοποίησης της έρευνας, όπως αυτή περιγράφεται στο άρθρο 3 της παρούσας, ορίζεται το Εθνικό Μετσόβειο Πολυτεχνείο  / Ειδικός Λογαριασμός Κονδυλίων Έρευνας δια του </w:t>
      </w:r>
      <w:r>
        <w:rPr>
          <w:rFonts w:eastAsia="Times New Roman" w:cs="Arial" w:ascii="Cambria" w:hAnsi="Cambria"/>
          <w:bCs/>
          <w:sz w:val="24"/>
          <w:szCs w:val="24"/>
          <w:shd w:fill="FFFF00" w:val="clear"/>
          <w:lang w:eastAsia="el-GR"/>
        </w:rPr>
        <w:t>Εργαστήριο Ψηφιακής Τεχνολογίας της Σχολής Πολιτικών Μηχανικών</w:t>
      </w:r>
      <w:r>
        <w:rPr>
          <w:rFonts w:eastAsia="Times New Roman" w:cs="Arial" w:ascii="Cambria" w:hAnsi="Cambria"/>
          <w:bCs/>
          <w:sz w:val="24"/>
          <w:szCs w:val="24"/>
          <w:lang w:eastAsia="en-GB"/>
        </w:rPr>
        <w:t xml:space="preserve">. </w:t>
      </w:r>
    </w:p>
    <w:p>
      <w:pPr>
        <w:pStyle w:val="ListParagraph"/>
        <w:keepNext w:val="true"/>
        <w:numPr>
          <w:ilvl w:val="0"/>
          <w:numId w:val="6"/>
        </w:numPr>
        <w:spacing w:lineRule="auto" w:line="240" w:before="120" w:after="120"/>
        <w:contextualSpacing/>
        <w:jc w:val="both"/>
        <w:outlineLvl w:val="1"/>
        <w:rPr/>
      </w:pPr>
      <w:r>
        <w:rPr>
          <w:rFonts w:eastAsia="Times New Roman" w:cs="Arial" w:ascii="Cambria" w:hAnsi="Cambria"/>
          <w:bCs/>
          <w:sz w:val="24"/>
          <w:szCs w:val="24"/>
          <w:lang w:eastAsia="en-GB"/>
        </w:rPr>
        <w:t xml:space="preserve">Το ΥΠ.ΕΣ με βάση το παρόν ερευνητικό πρόγραμμα, του οποίου η εκπόνηση ανατίθεται στο Εθνικό Μετσόβειο Πολυτεχνείο, σύμφωνα με τις κείμενες διατάξεις, και τα παραδοτέα που θα προκύψουν από την εκτέλεση αυτού θα διαθέτει μία κατάλληλη διαδικτυακή εφαρμογή ικανή να συμβάλλει στην αξιοποίηση των δεδομένων των αρμοδιοτήτων και των πόρων για την υποστήριξη πολιτικών πολυεπίπεδης διακυβέρνησης. . </w:t>
      </w:r>
    </w:p>
    <w:p>
      <w:pPr>
        <w:pStyle w:val="ListParagraph"/>
        <w:keepNext w:val="true"/>
        <w:numPr>
          <w:ilvl w:val="0"/>
          <w:numId w:val="6"/>
        </w:numPr>
        <w:spacing w:lineRule="auto" w:line="240" w:before="120" w:after="120"/>
        <w:contextualSpacing/>
        <w:jc w:val="both"/>
        <w:outlineLvl w:val="1"/>
        <w:rPr/>
      </w:pPr>
      <w:r>
        <w:rPr>
          <w:rFonts w:eastAsia="Times New Roman" w:cs="Arial" w:ascii="Cambria" w:hAnsi="Cambria"/>
          <w:bCs/>
          <w:sz w:val="24"/>
          <w:szCs w:val="24"/>
          <w:lang w:eastAsia="en-GB"/>
        </w:rPr>
        <w:t>Ο Φορέας Υλοποίησης ευθύνεται καθ’ όλη τη διάρκεια της παρούσας Προγραμματικής Σύμβασης έναντι του ΥΠΕΣ για την καλή εκτέλεση των καθηκόντων του. Έναντι των τρίτων ο Φορέας Υλοποίησης ευθύνεται εις ολόκληρο από κοινού με το ΥΠΕΣ.</w:t>
      </w:r>
    </w:p>
    <w:p>
      <w:pPr>
        <w:pStyle w:val="Normal"/>
        <w:keepNext w:val="true"/>
        <w:numPr>
          <w:ilvl w:val="0"/>
          <w:numId w:val="0"/>
        </w:numPr>
        <w:spacing w:lineRule="auto" w:line="240" w:before="360" w:after="120"/>
        <w:ind w:left="567" w:hanging="567"/>
        <w:jc w:val="center"/>
        <w:outlineLvl w:val="0"/>
        <w:rPr/>
      </w:pPr>
      <w:r>
        <w:rPr>
          <w:rFonts w:eastAsia="Times New Roman" w:cs="Arial" w:ascii="Arial" w:hAnsi="Arial"/>
          <w:b/>
          <w:sz w:val="24"/>
          <w:szCs w:val="24"/>
          <w:lang w:eastAsia="el-GR"/>
        </w:rPr>
        <w:t>ΑΡΘΡΟ 5</w:t>
      </w:r>
    </w:p>
    <w:p>
      <w:pPr>
        <w:pStyle w:val="Normal"/>
        <w:keepNext w:val="true"/>
        <w:numPr>
          <w:ilvl w:val="0"/>
          <w:numId w:val="0"/>
        </w:numPr>
        <w:spacing w:lineRule="auto" w:line="240" w:before="360" w:after="120"/>
        <w:ind w:left="567" w:hanging="567"/>
        <w:jc w:val="center"/>
        <w:outlineLvl w:val="0"/>
        <w:rPr/>
      </w:pPr>
      <w:bookmarkStart w:id="32" w:name="_Toc75366523"/>
      <w:r>
        <w:rPr>
          <w:rFonts w:eastAsia="Times New Roman" w:cs="Arial" w:ascii="Arial" w:hAnsi="Arial"/>
          <w:b/>
          <w:sz w:val="24"/>
          <w:szCs w:val="24"/>
          <w:lang w:eastAsia="el-GR"/>
        </w:rPr>
        <w:t>ΔΙΑΡΚΕΙΑ ΙΣΧΥΟΣ ΤΗΣ ΣΥΜΒΑΣΗΣ ΚΑΙ ΧΡΟΝΟΔΙΑΓΡΑΜΜΑ ΕΦΑΡΜΟΓΗΣ</w:t>
      </w:r>
      <w:bookmarkEnd w:id="32"/>
    </w:p>
    <w:p>
      <w:pPr>
        <w:pStyle w:val="ListParagraph"/>
        <w:keepNext w:val="true"/>
        <w:numPr>
          <w:ilvl w:val="0"/>
          <w:numId w:val="7"/>
        </w:numPr>
        <w:spacing w:lineRule="auto" w:line="240" w:before="120" w:after="120"/>
        <w:contextualSpacing/>
        <w:jc w:val="both"/>
        <w:outlineLvl w:val="1"/>
        <w:rPr/>
      </w:pPr>
      <w:r>
        <w:rPr>
          <w:rFonts w:eastAsia="Times New Roman" w:cs="Arial" w:ascii="Cambria" w:hAnsi="Cambria"/>
          <w:bCs/>
          <w:sz w:val="24"/>
          <w:szCs w:val="24"/>
          <w:lang w:eastAsia="en-GB"/>
        </w:rPr>
        <w:t xml:space="preserve">Η παρούσα Προγραμματική Σύμβαση έχει διάρκεια δέκα εννέα (19) μήνες, αρχής γενομένης από την υπογραφή της. </w:t>
      </w:r>
    </w:p>
    <w:p>
      <w:pPr>
        <w:pStyle w:val="ListParagraph"/>
        <w:keepNext w:val="true"/>
        <w:numPr>
          <w:ilvl w:val="0"/>
          <w:numId w:val="7"/>
        </w:numPr>
        <w:spacing w:lineRule="auto" w:line="240" w:before="120" w:after="120"/>
        <w:contextualSpacing/>
        <w:jc w:val="both"/>
        <w:outlineLvl w:val="1"/>
        <w:rPr/>
      </w:pPr>
      <w:r>
        <w:rPr>
          <w:rFonts w:eastAsia="Times New Roman" w:cs="Arial" w:ascii="Cambria" w:hAnsi="Cambria"/>
          <w:bCs/>
          <w:color w:val="1F497D" w:themeColor="text2"/>
          <w:sz w:val="24"/>
          <w:szCs w:val="24"/>
          <w:lang w:eastAsia="en-GB"/>
        </w:rPr>
        <w:t xml:space="preserve">Κατά τους πρώτους δεκαέξι </w:t>
      </w:r>
      <w:r>
        <w:rPr>
          <w:rFonts w:eastAsia="Times New Roman" w:cs="Arial" w:ascii="Cambria" w:hAnsi="Cambria"/>
          <w:bCs/>
          <w:color w:val="1F497D" w:themeColor="text2"/>
          <w:sz w:val="24"/>
          <w:szCs w:val="24"/>
          <w:highlight w:val="yellow"/>
          <w:lang w:eastAsia="en-GB"/>
        </w:rPr>
        <w:t xml:space="preserve"> (16) μήνες</w:t>
      </w:r>
      <w:r>
        <w:rPr>
          <w:rFonts w:eastAsia="Times New Roman" w:cs="Arial" w:ascii="Cambria" w:hAnsi="Cambria"/>
          <w:b/>
          <w:bCs/>
          <w:color w:val="1F497D" w:themeColor="text2"/>
          <w:sz w:val="24"/>
          <w:szCs w:val="24"/>
          <w:lang w:eastAsia="en-GB"/>
        </w:rPr>
        <w:t xml:space="preserve"> </w:t>
      </w:r>
      <w:r>
        <w:rPr>
          <w:rFonts w:eastAsia="Times New Roman" w:cs="Arial" w:ascii="Cambria" w:hAnsi="Cambria"/>
          <w:bCs/>
          <w:color w:val="1F497D" w:themeColor="text2"/>
          <w:sz w:val="24"/>
          <w:szCs w:val="24"/>
          <w:lang w:eastAsia="en-GB"/>
        </w:rPr>
        <w:t xml:space="preserve">θα αναπτυχθούν τα παραδοτέα, όπως αυτά αναλυτικά αναφέρονται στο </w:t>
      </w:r>
      <w:r>
        <w:rPr>
          <w:rFonts w:eastAsia="Times New Roman" w:cs="Arial" w:ascii="Cambria" w:hAnsi="Cambria"/>
          <w:b/>
          <w:bCs/>
          <w:color w:val="1F497D" w:themeColor="text2"/>
          <w:sz w:val="24"/>
          <w:szCs w:val="24"/>
          <w:lang w:eastAsia="en-GB"/>
        </w:rPr>
        <w:t>Άρθρο 3</w:t>
      </w:r>
      <w:r>
        <w:rPr>
          <w:rFonts w:eastAsia="Times New Roman" w:cs="Arial" w:ascii="Cambria" w:hAnsi="Cambria"/>
          <w:bCs/>
          <w:color w:val="1F497D" w:themeColor="text2"/>
          <w:sz w:val="24"/>
          <w:szCs w:val="24"/>
          <w:lang w:eastAsia="en-GB"/>
        </w:rPr>
        <w:t xml:space="preserve"> της παρούσας. Στο υπολειπόμενο χρονικό διάστημα των </w:t>
      </w:r>
      <w:r>
        <w:rPr>
          <w:rFonts w:eastAsia="Times New Roman" w:cs="Arial" w:ascii="Cambria" w:hAnsi="Cambria"/>
          <w:bCs/>
          <w:color w:val="1F497D" w:themeColor="text2"/>
          <w:sz w:val="24"/>
          <w:szCs w:val="24"/>
          <w:highlight w:val="yellow"/>
          <w:lang w:eastAsia="en-GB"/>
        </w:rPr>
        <w:t>τριών (3) μηνών</w:t>
      </w:r>
      <w:r>
        <w:rPr>
          <w:rFonts w:eastAsia="Times New Roman" w:cs="Arial" w:ascii="Cambria" w:hAnsi="Cambria"/>
          <w:bCs/>
          <w:color w:val="1F497D" w:themeColor="text2"/>
          <w:sz w:val="24"/>
          <w:szCs w:val="24"/>
          <w:lang w:eastAsia="en-GB"/>
        </w:rPr>
        <w:t>, θα παρασχεθεί συμβουλευτική – επιστημονική υποστήριξη από την ερευνητική ομάδα του Εργαστηρίου προς τις αρμόδιες υπηρεσίες του ΥΠ.ΕΣ,</w:t>
      </w:r>
      <w:r>
        <w:rPr>
          <w:rFonts w:eastAsia="Times New Roman" w:cs="Arial" w:ascii="Cambria" w:hAnsi="Cambria"/>
          <w:bCs/>
          <w:color w:val="1F497D" w:themeColor="text2"/>
          <w:lang w:eastAsia="en-GB"/>
        </w:rPr>
        <w:t xml:space="preserve"> </w:t>
      </w:r>
      <w:r>
        <w:rPr>
          <w:rFonts w:eastAsia="Times New Roman" w:cs="Arial" w:ascii="Cambria" w:hAnsi="Cambria"/>
          <w:bCs/>
          <w:color w:val="1F497D" w:themeColor="text2"/>
          <w:sz w:val="24"/>
          <w:szCs w:val="24"/>
          <w:lang w:eastAsia="en-GB"/>
        </w:rPr>
        <w:t>όπως</w:t>
      </w:r>
      <w:r>
        <w:rPr>
          <w:rFonts w:eastAsia="Times New Roman" w:cs="Arial" w:ascii="Cambria" w:hAnsi="Cambria"/>
          <w:bCs/>
          <w:color w:val="1F497D" w:themeColor="text2"/>
          <w:lang w:eastAsia="en-GB"/>
        </w:rPr>
        <w:t xml:space="preserve"> </w:t>
      </w:r>
      <w:r>
        <w:rPr>
          <w:rFonts w:eastAsia="Times New Roman" w:cs="Arial" w:ascii="Cambria" w:hAnsi="Cambria"/>
          <w:bCs/>
          <w:color w:val="1F497D" w:themeColor="text2"/>
          <w:sz w:val="24"/>
          <w:szCs w:val="24"/>
          <w:lang w:eastAsia="en-GB"/>
        </w:rPr>
        <w:t>τεχνική στήριξη και μεταφορά σχετικής τεχνογνωσίας στις αρμόδιες υπηρεσίες</w:t>
      </w:r>
      <w:r>
        <w:rPr>
          <w:rFonts w:eastAsia="Times New Roman" w:cs="Arial" w:ascii="Cambria" w:hAnsi="Cambria"/>
          <w:bCs/>
          <w:sz w:val="24"/>
          <w:szCs w:val="24"/>
          <w:lang w:eastAsia="en-GB"/>
        </w:rPr>
        <w:t>.</w:t>
      </w:r>
    </w:p>
    <w:p>
      <w:pPr>
        <w:pStyle w:val="ListParagraph"/>
        <w:keepNext w:val="true"/>
        <w:numPr>
          <w:ilvl w:val="0"/>
          <w:numId w:val="7"/>
        </w:numPr>
        <w:spacing w:lineRule="auto" w:line="240" w:before="120" w:after="120"/>
        <w:contextualSpacing/>
        <w:jc w:val="both"/>
        <w:outlineLvl w:val="1"/>
        <w:rPr/>
      </w:pPr>
      <w:r>
        <w:rPr>
          <w:rFonts w:eastAsia="Times New Roman" w:cs="Arial" w:ascii="Cambria" w:hAnsi="Cambria"/>
          <w:bCs/>
          <w:sz w:val="24"/>
          <w:szCs w:val="24"/>
          <w:lang w:eastAsia="en-GB"/>
        </w:rPr>
        <w:t>Σε περίπτωση υποβολής παραδοτέου εκ μέρους του ΕΜΠ/</w:t>
      </w:r>
      <w:r>
        <w:rPr>
          <w:rFonts w:eastAsia="Times New Roman" w:cs="Arial" w:ascii="Cambria" w:hAnsi="Cambria"/>
          <w:bCs/>
          <w:sz w:val="24"/>
          <w:szCs w:val="24"/>
          <w:shd w:fill="FFFF00" w:val="clear"/>
          <w:lang w:eastAsia="el-GR"/>
        </w:rPr>
        <w:t>Εργαστήριο Ψηφιακής Τεχνολογίας</w:t>
      </w:r>
      <w:r>
        <w:rPr>
          <w:rFonts w:eastAsia="Times New Roman" w:cs="Arial" w:ascii="Cambria" w:hAnsi="Cambria"/>
          <w:bCs/>
          <w:sz w:val="24"/>
          <w:szCs w:val="24"/>
          <w:lang w:eastAsia="en-GB"/>
        </w:rPr>
        <w:t xml:space="preserve"> προ της λήξης της κατά τα άνω μέγιστης διάρκειας της αντίστοιχης Φάσης, η Επιτροπή Παρακολούθησης του Άρθρου 9 της παρούσας υποχρεούται μετά την υποβολή του Παραδοτέου να προβαίνει στην παραλαβή του και στην εκκαθάριση και πληρωμή της αντίστοιχης δαπάνης, χωρίς να αναμένεται το πέρας της κατά τα άνω μέγιστης διάρκειας έκαστης φάσης. </w:t>
      </w:r>
    </w:p>
    <w:p>
      <w:pPr>
        <w:pStyle w:val="ListParagraph"/>
        <w:keepNext w:val="true"/>
        <w:numPr>
          <w:ilvl w:val="0"/>
          <w:numId w:val="7"/>
        </w:numPr>
        <w:spacing w:lineRule="auto" w:line="240" w:before="120" w:after="120"/>
        <w:contextualSpacing/>
        <w:jc w:val="both"/>
        <w:outlineLvl w:val="1"/>
        <w:rPr/>
      </w:pPr>
      <w:r>
        <w:rPr>
          <w:rFonts w:eastAsia="Times New Roman" w:cs="Arial" w:ascii="Cambria" w:hAnsi="Cambria"/>
          <w:bCs/>
          <w:sz w:val="24"/>
          <w:szCs w:val="24"/>
          <w:lang w:eastAsia="en-GB"/>
        </w:rPr>
        <w:t>Λόγω της εξειδικευμένης φύσης του εγχειρήματος συμφωνείται ότι, τυχόν αποκλίσεις από το ανωτέρω χρονοδιάγραμμα θα διευθετούνται με πνεύμα καλής πίστης μεταξύ ΥΠΕΣ και ΕΜΠ/</w:t>
      </w:r>
      <w:r>
        <w:rPr>
          <w:rFonts w:eastAsia="Times New Roman" w:cs="Arial" w:ascii="Cambria" w:hAnsi="Cambria"/>
          <w:bCs/>
          <w:sz w:val="24"/>
          <w:szCs w:val="24"/>
          <w:shd w:fill="FFFF00" w:val="clear"/>
          <w:lang w:eastAsia="el-GR"/>
        </w:rPr>
        <w:t xml:space="preserve">Εργαστήριο Ψηφιακής Τεχνολογίας </w:t>
      </w:r>
      <w:r>
        <w:rPr>
          <w:rFonts w:eastAsia="Times New Roman" w:cs="Arial" w:ascii="Cambria" w:hAnsi="Cambria"/>
          <w:bCs/>
          <w:sz w:val="24"/>
          <w:szCs w:val="24"/>
          <w:lang w:eastAsia="en-GB"/>
        </w:rPr>
        <w:t xml:space="preserve">. Τυχόν καθυστερήσεις εκ μέρους του ΥΠΕΣ ως προς τις ενέργειες που ορίζονται στο άρθρο 3 παρ. 10 και 19 και την αξιολόγηση των ευρημάτων συνεπάγεται αντίστοιχη παράταση του χρόνου παράδοσης των Παραδοτέων, η οποία θα βεβαιώνεται με ανταλλαγή μηνυμάτων ηλεκτρονικού ταχυδρομείου μεταξύ του Επιστημονικού Υπευθύνου και ης Γενικής Γραμματείας Ανθρώπινου δυναμικού Δημόσιου Τομέα. </w:t>
      </w:r>
    </w:p>
    <w:p>
      <w:pPr>
        <w:pStyle w:val="ListParagraph"/>
        <w:keepNext w:val="true"/>
        <w:numPr>
          <w:ilvl w:val="0"/>
          <w:numId w:val="7"/>
        </w:numPr>
        <w:spacing w:lineRule="auto" w:line="240" w:before="120" w:after="120"/>
        <w:contextualSpacing/>
        <w:jc w:val="both"/>
        <w:outlineLvl w:val="1"/>
        <w:rPr/>
      </w:pPr>
      <w:r>
        <w:rPr>
          <w:rFonts w:eastAsia="Times New Roman" w:cs="Arial" w:ascii="Cambria" w:hAnsi="Cambria"/>
          <w:bCs/>
          <w:sz w:val="24"/>
          <w:szCs w:val="24"/>
          <w:lang w:eastAsia="en-GB"/>
        </w:rPr>
        <w:t>Πέραν των ως άνω διευθετήσεων που ορίζονται στην παράγραφο 4 του παρόντος, η συνολική διάρκεια της σύμβασης μπορεί να παρατείνεται μέχρι το 50% αυτής, ύστερα από σχετικό αίτημα του ΕΜΠ/</w:t>
      </w:r>
      <w:r>
        <w:rPr>
          <w:rFonts w:eastAsia="Times New Roman" w:cs="Arial" w:ascii="Cambria" w:hAnsi="Cambria"/>
          <w:bCs/>
          <w:sz w:val="24"/>
          <w:szCs w:val="24"/>
          <w:shd w:fill="FFFF00" w:val="clear"/>
          <w:lang w:eastAsia="en-GB"/>
        </w:rPr>
        <w:t xml:space="preserve"> </w:t>
      </w:r>
      <w:r>
        <w:rPr>
          <w:rFonts w:eastAsia="Times New Roman" w:cs="Arial" w:ascii="Cambria" w:hAnsi="Cambria"/>
          <w:bCs/>
          <w:sz w:val="24"/>
          <w:szCs w:val="24"/>
          <w:shd w:fill="FFFF00" w:val="clear"/>
          <w:lang w:eastAsia="el-GR"/>
        </w:rPr>
        <w:t>Εργαστήριο Ψηφιακής Τεχνολογίας</w:t>
      </w:r>
      <w:r>
        <w:rPr>
          <w:rFonts w:eastAsia="Times New Roman" w:cs="Arial" w:ascii="Cambria" w:hAnsi="Cambria"/>
          <w:bCs/>
          <w:sz w:val="24"/>
          <w:szCs w:val="24"/>
          <w:lang w:eastAsia="en-GB"/>
        </w:rPr>
        <w:t xml:space="preserve"> που υποβάλλεται πριν από τη λήξη της διάρκειας της, σε αντικειμενικά δικαιολογημένες περιπτώσεις που δεν οφείλονται σε υπαιτιότητα του ΕΜΠ/</w:t>
      </w:r>
      <w:r>
        <w:rPr>
          <w:rFonts w:eastAsia="Times New Roman" w:cs="Arial" w:ascii="Cambria" w:hAnsi="Cambria"/>
          <w:bCs/>
          <w:sz w:val="24"/>
          <w:szCs w:val="24"/>
          <w:shd w:fill="FFFF00" w:val="clear"/>
          <w:lang w:eastAsia="el-GR"/>
        </w:rPr>
        <w:t xml:space="preserve">Εργαστήριο Ψηφιακής Τεχνολογίας </w:t>
      </w:r>
      <w:r>
        <w:rPr>
          <w:rFonts w:eastAsia="Times New Roman" w:cs="Arial" w:ascii="Cambria" w:hAnsi="Cambria"/>
          <w:bCs/>
          <w:sz w:val="24"/>
          <w:szCs w:val="24"/>
          <w:lang w:eastAsia="en-GB"/>
        </w:rPr>
        <w:t xml:space="preserve">. </w:t>
      </w:r>
    </w:p>
    <w:p>
      <w:pPr>
        <w:pStyle w:val="Normal"/>
        <w:keepNext w:val="true"/>
        <w:numPr>
          <w:ilvl w:val="0"/>
          <w:numId w:val="0"/>
        </w:numPr>
        <w:spacing w:lineRule="auto" w:line="240" w:before="120" w:after="120"/>
        <w:ind w:left="0" w:hanging="0"/>
        <w:jc w:val="both"/>
        <w:outlineLvl w:val="1"/>
        <w:rPr>
          <w:rFonts w:ascii="Cambria" w:hAnsi="Cambria" w:eastAsia="Times New Roman" w:cs="Arial"/>
          <w:bCs/>
          <w:sz w:val="24"/>
          <w:szCs w:val="24"/>
          <w:lang w:eastAsia="en-GB"/>
        </w:rPr>
      </w:pPr>
      <w:r>
        <w:rPr>
          <w:rFonts w:eastAsia="Times New Roman" w:cs="Arial" w:ascii="Cambria" w:hAnsi="Cambria"/>
          <w:bCs/>
          <w:sz w:val="24"/>
          <w:szCs w:val="24"/>
          <w:lang w:eastAsia="en-GB"/>
        </w:rPr>
      </w:r>
    </w:p>
    <w:p>
      <w:pPr>
        <w:pStyle w:val="Normal"/>
        <w:keepNext w:val="true"/>
        <w:numPr>
          <w:ilvl w:val="0"/>
          <w:numId w:val="0"/>
        </w:numPr>
        <w:spacing w:lineRule="auto" w:line="240" w:before="120" w:after="120"/>
        <w:ind w:left="0" w:hanging="0"/>
        <w:jc w:val="both"/>
        <w:outlineLvl w:val="1"/>
        <w:rPr>
          <w:rFonts w:ascii="Cambria" w:hAnsi="Cambria" w:eastAsia="Times New Roman" w:cs="Arial"/>
          <w:bCs/>
          <w:sz w:val="24"/>
          <w:szCs w:val="24"/>
          <w:lang w:eastAsia="en-GB"/>
        </w:rPr>
      </w:pPr>
      <w:r>
        <w:rPr>
          <w:rFonts w:eastAsia="Times New Roman" w:cs="Arial" w:ascii="Cambria" w:hAnsi="Cambria"/>
          <w:bCs/>
          <w:sz w:val="24"/>
          <w:szCs w:val="24"/>
          <w:lang w:eastAsia="en-GB"/>
        </w:rPr>
      </w:r>
    </w:p>
    <w:p>
      <w:pPr>
        <w:pStyle w:val="Normal"/>
        <w:keepNext w:val="true"/>
        <w:numPr>
          <w:ilvl w:val="0"/>
          <w:numId w:val="0"/>
        </w:numPr>
        <w:spacing w:lineRule="auto" w:line="240" w:before="120" w:after="120"/>
        <w:ind w:left="0" w:hanging="0"/>
        <w:jc w:val="both"/>
        <w:outlineLvl w:val="1"/>
        <w:rPr>
          <w:rFonts w:ascii="Cambria" w:hAnsi="Cambria" w:eastAsia="Times New Roman" w:cs="Arial"/>
          <w:bCs/>
          <w:sz w:val="24"/>
          <w:szCs w:val="24"/>
          <w:lang w:eastAsia="en-GB"/>
        </w:rPr>
      </w:pPr>
      <w:r>
        <w:rPr>
          <w:rFonts w:eastAsia="Times New Roman" w:cs="Arial" w:ascii="Cambria" w:hAnsi="Cambria"/>
          <w:bCs/>
          <w:sz w:val="24"/>
          <w:szCs w:val="24"/>
          <w:lang w:eastAsia="en-GB"/>
        </w:rPr>
      </w:r>
    </w:p>
    <w:p>
      <w:pPr>
        <w:pStyle w:val="Normal"/>
        <w:keepNext w:val="true"/>
        <w:numPr>
          <w:ilvl w:val="0"/>
          <w:numId w:val="0"/>
        </w:numPr>
        <w:spacing w:lineRule="auto" w:line="240" w:before="120" w:after="120"/>
        <w:ind w:left="0" w:hanging="0"/>
        <w:jc w:val="both"/>
        <w:outlineLvl w:val="1"/>
        <w:rPr>
          <w:rFonts w:ascii="Cambria" w:hAnsi="Cambria" w:eastAsia="Times New Roman" w:cs="Arial"/>
          <w:bCs/>
          <w:sz w:val="24"/>
          <w:szCs w:val="24"/>
          <w:lang w:eastAsia="en-GB"/>
        </w:rPr>
      </w:pPr>
      <w:r>
        <w:rPr>
          <w:rFonts w:eastAsia="Times New Roman" w:cs="Arial" w:ascii="Cambria" w:hAnsi="Cambria"/>
          <w:bCs/>
          <w:sz w:val="24"/>
          <w:szCs w:val="24"/>
          <w:lang w:eastAsia="en-GB"/>
        </w:rPr>
      </w:r>
    </w:p>
    <w:p>
      <w:pPr>
        <w:pStyle w:val="Normal"/>
        <w:keepNext w:val="true"/>
        <w:numPr>
          <w:ilvl w:val="0"/>
          <w:numId w:val="0"/>
        </w:numPr>
        <w:spacing w:lineRule="auto" w:line="240" w:before="360" w:after="120"/>
        <w:ind w:left="360" w:hanging="360"/>
        <w:jc w:val="center"/>
        <w:outlineLvl w:val="0"/>
        <w:rPr/>
      </w:pPr>
      <w:r>
        <w:rPr>
          <w:rFonts w:eastAsia="Times New Roman" w:cs="Arial" w:ascii="Arial" w:hAnsi="Arial"/>
          <w:b/>
          <w:sz w:val="24"/>
          <w:szCs w:val="24"/>
          <w:highlight w:val="lightGray"/>
          <w:lang w:eastAsia="el-GR"/>
        </w:rPr>
        <w:t>ΑΡΘΡΟ 6</w:t>
      </w:r>
    </w:p>
    <w:p>
      <w:pPr>
        <w:pStyle w:val="Normal"/>
        <w:keepNext w:val="true"/>
        <w:numPr>
          <w:ilvl w:val="0"/>
          <w:numId w:val="0"/>
        </w:numPr>
        <w:spacing w:lineRule="auto" w:line="240" w:before="360" w:after="120"/>
        <w:ind w:left="360" w:hanging="360"/>
        <w:jc w:val="center"/>
        <w:outlineLvl w:val="0"/>
        <w:rPr/>
      </w:pPr>
      <w:bookmarkStart w:id="33" w:name="_Toc75366524"/>
      <w:r>
        <w:rPr>
          <w:rFonts w:eastAsia="Times New Roman" w:cs="Arial" w:ascii="Arial" w:hAnsi="Arial"/>
          <w:b/>
          <w:sz w:val="24"/>
          <w:szCs w:val="24"/>
          <w:lang w:eastAsia="el-GR"/>
        </w:rPr>
        <w:t>ΠΡΟΫΠΟΛΟΓΙΣΜΟΣ – ΠΟΡΟΙ ΚΑΙ ΤΡΟΠΟΙ ΧΡΗΜΑΤΟΔΟΤΗΣΗΣ ΤΟΥ ΕΡΓΟΥ</w:t>
      </w:r>
      <w:bookmarkEnd w:id="33"/>
    </w:p>
    <w:p>
      <w:pPr>
        <w:pStyle w:val="ListParagraph"/>
        <w:numPr>
          <w:ilvl w:val="0"/>
          <w:numId w:val="8"/>
        </w:numPr>
        <w:spacing w:lineRule="auto" w:line="240" w:before="120" w:after="120"/>
        <w:contextualSpacing/>
        <w:jc w:val="both"/>
        <w:rPr/>
      </w:pPr>
      <w:r>
        <w:rPr>
          <w:rFonts w:eastAsia="Times New Roman" w:cs="Arial" w:ascii="Cambria" w:hAnsi="Cambria"/>
          <w:sz w:val="24"/>
          <w:szCs w:val="24"/>
          <w:lang w:eastAsia="el-GR"/>
        </w:rPr>
        <w:t>Ο συνολικός προϋπολογισμός για την υλοποίηση της παρούσας σύμβασης ανέρχεται στο ποσό των εξήντα χιλιάδων ευρώ (60.000</w:t>
      </w:r>
      <w:r>
        <w:rPr>
          <w:rFonts w:eastAsia="Times New Roman" w:cs="Arial" w:ascii="Cambria" w:hAnsi="Cambria"/>
          <w:b/>
          <w:sz w:val="24"/>
          <w:szCs w:val="24"/>
          <w:lang w:eastAsia="el-GR"/>
        </w:rPr>
        <w:t>€)  (πλέον ΦΠΑ)</w:t>
      </w:r>
      <w:r>
        <w:rPr>
          <w:rFonts w:eastAsia="Times New Roman" w:cs="Arial" w:ascii="Cambria" w:hAnsi="Cambria"/>
          <w:sz w:val="24"/>
          <w:szCs w:val="24"/>
          <w:lang w:eastAsia="el-GR"/>
        </w:rPr>
        <w:t>.</w:t>
      </w:r>
    </w:p>
    <w:p>
      <w:pPr>
        <w:pStyle w:val="ListParagraph"/>
        <w:numPr>
          <w:ilvl w:val="0"/>
          <w:numId w:val="8"/>
        </w:numPr>
        <w:spacing w:lineRule="auto" w:line="240" w:before="120" w:after="120"/>
        <w:contextualSpacing/>
        <w:jc w:val="both"/>
        <w:rPr/>
      </w:pPr>
      <w:r>
        <w:rPr>
          <w:rFonts w:eastAsia="Times New Roman" w:cs="Arial" w:ascii="Cambria" w:hAnsi="Cambria"/>
          <w:sz w:val="24"/>
          <w:szCs w:val="24"/>
          <w:lang w:eastAsia="el-GR"/>
        </w:rPr>
        <w:t xml:space="preserve">Ακολούθως αναφέρεται η κοστολόγηση των λειτουργικών αναγκών που θα καλυφθούν στο πλαίσιο της παρούσας από το ΥΠ.ΕΣ., το οποίο έχει αναλάβει να εξασφαλίσει τις αντίστοιχες πιστώσεις. Για το λόγο αυτό έχει εκδοθεί η </w:t>
      </w:r>
      <w:r>
        <w:rPr>
          <w:rFonts w:eastAsia="Times New Roman" w:cs="Arial" w:ascii="Cambria" w:hAnsi="Cambria"/>
          <w:sz w:val="24"/>
          <w:szCs w:val="24"/>
          <w:highlight w:val="yellow"/>
          <w:lang w:eastAsia="el-GR"/>
        </w:rPr>
        <w:t xml:space="preserve">από _ _ _ με _ _ _ Ανάληψη Υποχρέωσης Δαπάνης _ _ _ έτους _ _ _  και _ _ _ </w:t>
      </w:r>
    </w:p>
    <w:p>
      <w:pPr>
        <w:pStyle w:val="Normal"/>
        <w:spacing w:lineRule="auto" w:line="240" w:before="120" w:after="120"/>
        <w:jc w:val="both"/>
        <w:rPr/>
      </w:pPr>
      <w:r>
        <w:rPr>
          <w:rFonts w:eastAsia="Times New Roman" w:cs="Calibri"/>
          <w:b/>
          <w:bCs/>
          <w:sz w:val="20"/>
          <w:szCs w:val="20"/>
          <w:highlight w:val="lightGray"/>
          <w:lang w:eastAsia="el-GR"/>
        </w:rPr>
        <w:t>(ΕΑΝ είναι περισσότερα του ενός έτους, χρειάζεται επιπλέον – Πολυετής έγκριση )</w:t>
      </w:r>
      <w:r>
        <w:rPr>
          <w:rFonts w:eastAsia="Times New Roman" w:cs="Calibri"/>
          <w:b/>
          <w:bCs/>
          <w:sz w:val="20"/>
          <w:szCs w:val="20"/>
          <w:lang w:eastAsia="el-GR"/>
        </w:rPr>
        <w:t xml:space="preserve"> </w:t>
      </w:r>
    </w:p>
    <w:p>
      <w:pPr>
        <w:pStyle w:val="Normal"/>
        <w:spacing w:lineRule="auto" w:line="240" w:before="120" w:after="120"/>
        <w:jc w:val="both"/>
        <w:rPr/>
      </w:pPr>
      <w:r>
        <w:rPr>
          <w:rFonts w:eastAsia="Times New Roman" w:cs="Arial" w:ascii="Cambria" w:hAnsi="Cambria"/>
          <w:sz w:val="24"/>
          <w:szCs w:val="24"/>
          <w:highlight w:val="lightGray"/>
          <w:lang w:eastAsia="el-GR"/>
        </w:rPr>
        <w:t>Ο προτεινόμενος προϋπολογισμός του έργου  ανέρχεται σε 60.000,00 €  (πλέον ΦΠΑ) και αναλύεται ως ακολούθως:</w:t>
      </w:r>
    </w:p>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tbl>
      <w:tblPr>
        <w:tblStyle w:val="a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657"/>
        <w:gridCol w:w="1836"/>
      </w:tblGrid>
      <w:tr>
        <w:trPr/>
        <w:tc>
          <w:tcPr>
            <w:tcW w:w="6657" w:type="dxa"/>
            <w:tcBorders/>
          </w:tcPr>
          <w:p>
            <w:pPr>
              <w:pStyle w:val="Normal"/>
              <w:widowControl w:val="false"/>
              <w:suppressAutoHyphens w:val="true"/>
              <w:spacing w:lineRule="auto" w:line="240" w:before="120" w:after="120"/>
              <w:jc w:val="both"/>
              <w:rPr>
                <w:rFonts w:ascii="Cambria" w:hAnsi="Cambria" w:cs="Arial"/>
                <w:b/>
                <w:b/>
                <w:bCs/>
                <w:sz w:val="24"/>
                <w:szCs w:val="24"/>
              </w:rPr>
            </w:pPr>
            <w:r>
              <w:rPr>
                <w:rFonts w:eastAsia="Times New Roman" w:cs="Arial" w:ascii="Cambria" w:hAnsi="Cambria" w:asciiTheme="majorHAnsi" w:hAnsiTheme="majorHAnsi"/>
                <w:b/>
                <w:bCs/>
                <w:kern w:val="0"/>
                <w:sz w:val="24"/>
                <w:szCs w:val="24"/>
                <w:lang w:val="el-GR" w:eastAsia="el-GR" w:bidi="ar-SA"/>
              </w:rPr>
              <w:t>ΠΑΡΑΔΟΤΕΟ</w:t>
            </w:r>
          </w:p>
        </w:tc>
        <w:tc>
          <w:tcPr>
            <w:tcW w:w="1836" w:type="dxa"/>
            <w:tcBorders/>
          </w:tcPr>
          <w:p>
            <w:pPr>
              <w:pStyle w:val="Normal"/>
              <w:widowControl w:val="false"/>
              <w:suppressAutoHyphens w:val="true"/>
              <w:spacing w:lineRule="auto" w:line="240" w:before="120" w:after="120"/>
              <w:jc w:val="both"/>
              <w:rPr>
                <w:rFonts w:ascii="Cambria" w:hAnsi="Cambria" w:cs="Arial"/>
                <w:b/>
                <w:b/>
                <w:bCs/>
                <w:sz w:val="24"/>
                <w:szCs w:val="24"/>
              </w:rPr>
            </w:pPr>
            <w:r>
              <w:rPr>
                <w:rFonts w:eastAsia="Times New Roman" w:cs="Arial" w:ascii="Cambria" w:hAnsi="Cambria"/>
                <w:b/>
                <w:bCs/>
                <w:kern w:val="0"/>
                <w:sz w:val="24"/>
                <w:szCs w:val="24"/>
                <w:lang w:val="el-GR" w:eastAsia="el-GR" w:bidi="ar-SA"/>
              </w:rPr>
              <w:t>ΤΕΛΙΚΟ ΚΟΣΤΟΣ (Πλέον ΦΠΑ)</w:t>
            </w:r>
          </w:p>
        </w:tc>
      </w:tr>
      <w:tr>
        <w:trPr/>
        <w:tc>
          <w:tcPr>
            <w:tcW w:w="6657" w:type="dxa"/>
            <w:tcBorders/>
          </w:tcPr>
          <w:p>
            <w:pPr>
              <w:pStyle w:val="Normal"/>
              <w:widowControl w:val="false"/>
              <w:suppressAutoHyphens w:val="true"/>
              <w:spacing w:lineRule="auto" w:line="240" w:before="120" w:after="120"/>
              <w:jc w:val="both"/>
              <w:rPr>
                <w:rFonts w:ascii="Cambria" w:hAnsi="Cambria" w:cs="Arial"/>
                <w:sz w:val="18"/>
                <w:szCs w:val="18"/>
              </w:rPr>
            </w:pPr>
            <w:r>
              <w:rPr>
                <w:rFonts w:eastAsia="Times New Roman" w:cs="Arial" w:ascii="Cambria" w:hAnsi="Cambria"/>
                <w:b/>
                <w:kern w:val="0"/>
                <w:sz w:val="18"/>
                <w:szCs w:val="18"/>
                <w:lang w:val="el-GR" w:eastAsia="el-GR" w:bidi="ar-SA"/>
              </w:rPr>
              <w:t>Π1 Ανάπτυξη του λογισμικού της Διαδικτυακής Πλατφόρμας Οργάνωσης</w:t>
            </w:r>
          </w:p>
        </w:tc>
        <w:tc>
          <w:tcPr>
            <w:tcW w:w="1836" w:type="dxa"/>
            <w:tcBorders/>
          </w:tcPr>
          <w:p>
            <w:pPr>
              <w:pStyle w:val="Normal"/>
              <w:widowControl w:val="false"/>
              <w:suppressAutoHyphens w:val="true"/>
              <w:spacing w:lineRule="auto" w:line="240" w:before="120" w:after="120"/>
              <w:jc w:val="both"/>
              <w:rPr>
                <w:rFonts w:ascii="Cambria" w:hAnsi="Cambria" w:cs="Arial"/>
                <w:sz w:val="18"/>
                <w:szCs w:val="18"/>
              </w:rPr>
            </w:pPr>
            <w:r>
              <w:rPr>
                <w:rFonts w:eastAsia="Times New Roman" w:cs="Arial" w:ascii="Cambria" w:hAnsi="Cambria"/>
                <w:kern w:val="0"/>
                <w:sz w:val="18"/>
                <w:szCs w:val="18"/>
                <w:lang w:val="el-GR" w:eastAsia="el-GR" w:bidi="ar-SA"/>
              </w:rPr>
              <w:t>25.000,00 €</w:t>
            </w:r>
          </w:p>
        </w:tc>
      </w:tr>
      <w:tr>
        <w:trPr/>
        <w:tc>
          <w:tcPr>
            <w:tcW w:w="6657" w:type="dxa"/>
            <w:tcBorders/>
          </w:tcPr>
          <w:p>
            <w:pPr>
              <w:pStyle w:val="Normal"/>
              <w:widowControl w:val="false"/>
              <w:suppressAutoHyphens w:val="true"/>
              <w:spacing w:lineRule="auto" w:line="240" w:before="120" w:after="120"/>
              <w:jc w:val="both"/>
              <w:rPr>
                <w:rFonts w:ascii="Cambria" w:hAnsi="Cambria" w:cs="Arial"/>
                <w:b/>
                <w:b/>
                <w:bCs/>
                <w:sz w:val="18"/>
                <w:szCs w:val="18"/>
              </w:rPr>
            </w:pPr>
            <w:r>
              <w:rPr>
                <w:rFonts w:eastAsia="Times New Roman" w:cs="Arial" w:ascii="Cambria" w:hAnsi="Cambria"/>
                <w:b/>
                <w:bCs/>
                <w:kern w:val="0"/>
                <w:sz w:val="18"/>
                <w:szCs w:val="18"/>
                <w:lang w:val="el-GR" w:eastAsia="el-GR" w:bidi="ar-SA"/>
              </w:rPr>
              <w:t>Π2 Ανάπτυξη του λογισμικού του Διαδικτυακού Συστήματος Παρακολούθησης</w:t>
            </w:r>
          </w:p>
        </w:tc>
        <w:tc>
          <w:tcPr>
            <w:tcW w:w="1836" w:type="dxa"/>
            <w:tcBorders/>
          </w:tcPr>
          <w:p>
            <w:pPr>
              <w:pStyle w:val="Normal"/>
              <w:widowControl w:val="false"/>
              <w:suppressAutoHyphens w:val="true"/>
              <w:spacing w:lineRule="auto" w:line="240" w:before="120" w:after="120"/>
              <w:jc w:val="both"/>
              <w:rPr>
                <w:rFonts w:ascii="Cambria" w:hAnsi="Cambria" w:cs="Arial"/>
                <w:sz w:val="18"/>
                <w:szCs w:val="18"/>
              </w:rPr>
            </w:pPr>
            <w:r>
              <w:rPr>
                <w:rFonts w:eastAsia="Times New Roman" w:cs="Arial" w:ascii="Cambria" w:hAnsi="Cambria"/>
                <w:kern w:val="0"/>
                <w:sz w:val="18"/>
                <w:szCs w:val="18"/>
                <w:lang w:val="el-GR" w:eastAsia="el-GR" w:bidi="ar-SA"/>
              </w:rPr>
              <w:t>35.000,00 €</w:t>
            </w:r>
          </w:p>
        </w:tc>
      </w:tr>
      <w:tr>
        <w:trPr/>
        <w:tc>
          <w:tcPr>
            <w:tcW w:w="6657" w:type="dxa"/>
            <w:tcBorders/>
          </w:tcPr>
          <w:p>
            <w:pPr>
              <w:pStyle w:val="Normal"/>
              <w:widowControl w:val="false"/>
              <w:suppressAutoHyphens w:val="true"/>
              <w:spacing w:lineRule="auto" w:line="240" w:before="120" w:after="120"/>
              <w:jc w:val="both"/>
              <w:rPr>
                <w:rFonts w:ascii="Cambria" w:hAnsi="Cambria" w:cs="Arial"/>
                <w:b/>
                <w:b/>
                <w:bCs/>
                <w:sz w:val="18"/>
                <w:szCs w:val="18"/>
              </w:rPr>
            </w:pPr>
            <w:r>
              <w:rPr>
                <w:rFonts w:eastAsia="Times New Roman" w:cs="Arial" w:ascii="Cambria" w:hAnsi="Cambria"/>
                <w:b/>
                <w:bCs/>
                <w:kern w:val="0"/>
                <w:sz w:val="18"/>
                <w:szCs w:val="18"/>
                <w:lang w:val="el-GR" w:eastAsia="el-GR" w:bidi="ar-SA"/>
              </w:rPr>
              <w:t>ΣΥΝΟΛΟ</w:t>
            </w:r>
          </w:p>
        </w:tc>
        <w:tc>
          <w:tcPr>
            <w:tcW w:w="1836" w:type="dxa"/>
            <w:tcBorders/>
          </w:tcPr>
          <w:p>
            <w:pPr>
              <w:pStyle w:val="Normal"/>
              <w:widowControl w:val="false"/>
              <w:suppressAutoHyphens w:val="true"/>
              <w:spacing w:lineRule="auto" w:line="240" w:before="120" w:after="120"/>
              <w:jc w:val="both"/>
              <w:rPr>
                <w:rFonts w:ascii="Cambria" w:hAnsi="Cambria" w:cs="Arial"/>
              </w:rPr>
            </w:pPr>
            <w:r>
              <w:rPr>
                <w:rFonts w:eastAsia="Times New Roman" w:cs="Arial" w:ascii="Cambria" w:hAnsi="Cambria"/>
                <w:kern w:val="0"/>
                <w:sz w:val="20"/>
                <w:szCs w:val="20"/>
                <w:lang w:val="el-GR" w:eastAsia="el-GR" w:bidi="ar-SA"/>
              </w:rPr>
              <w:t>60.000,00 €</w:t>
            </w:r>
          </w:p>
        </w:tc>
      </w:tr>
    </w:tbl>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p>
      <w:pPr>
        <w:pStyle w:val="ListParagraph"/>
        <w:keepNext w:val="true"/>
        <w:numPr>
          <w:ilvl w:val="0"/>
          <w:numId w:val="8"/>
        </w:numPr>
        <w:spacing w:lineRule="auto" w:line="240" w:before="120" w:after="120"/>
        <w:contextualSpacing/>
        <w:jc w:val="both"/>
        <w:outlineLvl w:val="1"/>
        <w:rPr/>
      </w:pPr>
      <w:r>
        <w:rPr>
          <w:rFonts w:eastAsia="Times New Roman" w:cs="Arial" w:ascii="Cambria" w:hAnsi="Cambria"/>
          <w:bCs/>
          <w:sz w:val="24"/>
          <w:szCs w:val="24"/>
          <w:lang w:eastAsia="en-GB"/>
        </w:rPr>
        <w:t xml:space="preserve">Το ποσό </w:t>
      </w:r>
      <w:r>
        <w:rPr>
          <w:rFonts w:eastAsia="Times New Roman" w:cs="Arial" w:ascii="Cambria" w:hAnsi="Cambria"/>
          <w:bCs/>
          <w:sz w:val="24"/>
          <w:szCs w:val="24"/>
          <w:highlight w:val="yellow"/>
          <w:lang w:eastAsia="en-GB"/>
        </w:rPr>
        <w:t xml:space="preserve">των 60.000 </w:t>
      </w:r>
      <w:r>
        <w:rPr>
          <w:rFonts w:eastAsia="Times New Roman" w:cs="Arial" w:ascii="Cambria" w:hAnsi="Cambria"/>
          <w:b/>
          <w:bCs/>
          <w:sz w:val="24"/>
          <w:szCs w:val="24"/>
          <w:highlight w:val="yellow"/>
          <w:lang w:eastAsia="en-GB"/>
        </w:rPr>
        <w:t>€ (πλέον ΦΠΑ)</w:t>
      </w:r>
      <w:r>
        <w:rPr>
          <w:rFonts w:eastAsia="Times New Roman" w:cs="Arial" w:ascii="Cambria" w:hAnsi="Cambria"/>
          <w:bCs/>
          <w:sz w:val="24"/>
          <w:szCs w:val="24"/>
          <w:highlight w:val="yellow"/>
          <w:lang w:eastAsia="en-GB"/>
        </w:rPr>
        <w:t xml:space="preserve"> θα βαρύνει τις πιστώσεις του </w:t>
      </w:r>
      <w:r>
        <w:rPr>
          <w:rFonts w:eastAsia="Times New Roman" w:cs="Arial" w:ascii="Cambria" w:hAnsi="Cambria"/>
          <w:b/>
          <w:bCs/>
          <w:sz w:val="24"/>
          <w:szCs w:val="24"/>
          <w:highlight w:val="yellow"/>
          <w:lang w:eastAsia="en-GB"/>
        </w:rPr>
        <w:t xml:space="preserve">προϋπολογισμού έτους 2022 του  ΥΠ.ΕΣ. </w:t>
      </w:r>
      <w:r>
        <w:rPr>
          <w:rFonts w:eastAsia="Times New Roman" w:cs="Arial" w:ascii="Cambria" w:hAnsi="Cambria"/>
          <w:bCs/>
          <w:sz w:val="24"/>
          <w:szCs w:val="24"/>
          <w:highlight w:val="yellow"/>
          <w:lang w:eastAsia="en-GB"/>
        </w:rPr>
        <w:t>και συγκεκριμένα</w:t>
      </w:r>
      <w:r>
        <w:rPr>
          <w:rFonts w:eastAsia="Times New Roman" w:cs="Arial" w:ascii="Cambria" w:hAnsi="Cambria"/>
          <w:b/>
          <w:bCs/>
          <w:sz w:val="24"/>
          <w:szCs w:val="24"/>
          <w:highlight w:val="yellow"/>
          <w:lang w:eastAsia="en-GB"/>
        </w:rPr>
        <w:t xml:space="preserve"> τον ΑΛΕ . _ _ _  </w:t>
      </w:r>
      <w:r>
        <w:rPr>
          <w:rFonts w:eastAsia="Times New Roman" w:cs="Arial" w:ascii="Cambria" w:hAnsi="Cambria"/>
          <w:bCs/>
          <w:sz w:val="24"/>
          <w:szCs w:val="24"/>
          <w:highlight w:val="yellow"/>
          <w:lang w:eastAsia="en-GB"/>
        </w:rPr>
        <w:t>με τίτλο</w:t>
      </w:r>
      <w:r>
        <w:rPr>
          <w:rFonts w:eastAsia="Times New Roman" w:cs="Arial" w:ascii="Cambria" w:hAnsi="Cambria"/>
          <w:b/>
          <w:bCs/>
          <w:sz w:val="24"/>
          <w:szCs w:val="24"/>
          <w:highlight w:val="yellow"/>
          <w:lang w:eastAsia="en-GB"/>
        </w:rPr>
        <w:t xml:space="preserve"> «_ _ _ ».</w:t>
      </w:r>
      <w:r>
        <w:rPr>
          <w:rFonts w:eastAsia="Times New Roman" w:cs="Arial" w:ascii="Cambria" w:hAnsi="Cambria"/>
          <w:bCs/>
          <w:sz w:val="24"/>
          <w:szCs w:val="24"/>
          <w:highlight w:val="yellow"/>
          <w:lang w:eastAsia="en-GB"/>
        </w:rPr>
        <w:t xml:space="preserve"> Η χρηματοδότηση προέρχεται από τον _ _ _.προϋπολογισμό _ _ _ και θα καταβληθεί στο Εθνικό Μετσόβειο Πολυτεχνείο και ειδικότερα στον λογαριασμό .</w:t>
      </w:r>
    </w:p>
    <w:p>
      <w:pPr>
        <w:pStyle w:val="ListParagraph"/>
        <w:keepNext w:val="true"/>
        <w:numPr>
          <w:ilvl w:val="0"/>
          <w:numId w:val="8"/>
        </w:numPr>
        <w:spacing w:lineRule="auto" w:line="240" w:before="120" w:after="120"/>
        <w:contextualSpacing/>
        <w:jc w:val="both"/>
        <w:outlineLvl w:val="1"/>
        <w:rPr/>
      </w:pPr>
      <w:r>
        <w:rPr>
          <w:rFonts w:eastAsia="Times New Roman" w:cs="Arial" w:ascii="Cambria" w:hAnsi="Cambria"/>
          <w:bCs/>
          <w:sz w:val="24"/>
          <w:szCs w:val="24"/>
          <w:highlight w:val="yellow"/>
          <w:lang w:eastAsia="en-GB"/>
        </w:rPr>
        <w:t>Η καταβολή θα πραγματοποιηθεί σε δύο (2) δόσεις:</w:t>
      </w:r>
    </w:p>
    <w:p>
      <w:pPr>
        <w:pStyle w:val="Normal"/>
        <w:spacing w:lineRule="auto" w:line="240" w:before="120" w:after="120"/>
        <w:ind w:left="142" w:firstLine="142"/>
        <w:jc w:val="both"/>
        <w:rPr/>
      </w:pPr>
      <w:r>
        <w:rPr>
          <w:rFonts w:eastAsia="Times New Roman" w:cs="Arial" w:ascii="Cambria" w:hAnsi="Cambria"/>
          <w:b/>
          <w:bCs/>
          <w:sz w:val="24"/>
          <w:szCs w:val="24"/>
          <w:highlight w:val="yellow"/>
          <w:lang w:eastAsia="el-GR"/>
        </w:rPr>
        <w:t>Α΄ ΔΟΣΗ</w:t>
      </w:r>
      <w:r>
        <w:rPr>
          <w:rFonts w:eastAsia="Times New Roman" w:cs="Arial" w:ascii="Cambria" w:hAnsi="Cambria"/>
          <w:sz w:val="24"/>
          <w:szCs w:val="24"/>
          <w:highlight w:val="yellow"/>
          <w:lang w:eastAsia="el-GR"/>
        </w:rPr>
        <w:t xml:space="preserve">: 25.000 ευρώ, η οποία αντιστοιχεί στο  </w:t>
      </w:r>
      <w:r>
        <w:rPr>
          <w:rFonts w:eastAsia="Times New Roman" w:cs="Arial" w:ascii="Cambria" w:hAnsi="Cambria"/>
          <w:b/>
          <w:sz w:val="24"/>
          <w:szCs w:val="24"/>
          <w:highlight w:val="yellow"/>
          <w:u w:val="single"/>
          <w:lang w:eastAsia="el-GR"/>
        </w:rPr>
        <w:t>παραδοτέο 1</w:t>
      </w:r>
      <w:r>
        <w:rPr>
          <w:rFonts w:eastAsia="Times New Roman" w:cs="Arial" w:ascii="Cambria" w:hAnsi="Cambria"/>
          <w:sz w:val="24"/>
          <w:szCs w:val="24"/>
          <w:highlight w:val="yellow"/>
          <w:lang w:eastAsia="el-GR"/>
        </w:rPr>
        <w:t xml:space="preserve"> μετά την οριστική του παραλαβή από την αρμόδια επιτροπή παραλαβής. ……………. </w:t>
      </w:r>
    </w:p>
    <w:p>
      <w:pPr>
        <w:pStyle w:val="Normal"/>
        <w:spacing w:lineRule="auto" w:line="240" w:before="120" w:after="120"/>
        <w:ind w:left="142" w:firstLine="142"/>
        <w:jc w:val="both"/>
        <w:rPr/>
      </w:pPr>
      <w:r>
        <w:rPr>
          <w:rFonts w:eastAsia="Times New Roman" w:cs="Arial" w:ascii="Cambria" w:hAnsi="Cambria"/>
          <w:b/>
          <w:bCs/>
          <w:sz w:val="24"/>
          <w:szCs w:val="24"/>
          <w:highlight w:val="yellow"/>
          <w:lang w:eastAsia="el-GR"/>
        </w:rPr>
        <w:t>Β΄ ΔΟΣΗ</w:t>
      </w:r>
      <w:r>
        <w:rPr>
          <w:rFonts w:eastAsia="Times New Roman" w:cs="Arial" w:ascii="Cambria" w:hAnsi="Cambria"/>
          <w:sz w:val="24"/>
          <w:szCs w:val="24"/>
          <w:highlight w:val="yellow"/>
          <w:lang w:eastAsia="el-GR"/>
        </w:rPr>
        <w:t>: 35.000 ευρώ,</w:t>
      </w:r>
      <w:r>
        <w:rPr>
          <w:highlight w:val="yellow"/>
        </w:rPr>
        <w:t xml:space="preserve"> </w:t>
      </w:r>
      <w:r>
        <w:rPr>
          <w:rFonts w:eastAsia="Times New Roman" w:cs="Arial" w:ascii="Cambria" w:hAnsi="Cambria"/>
          <w:sz w:val="24"/>
          <w:szCs w:val="24"/>
          <w:highlight w:val="yellow"/>
          <w:lang w:eastAsia="el-GR"/>
        </w:rPr>
        <w:t xml:space="preserve">η οποία αντιστοιχεί στο  </w:t>
      </w:r>
      <w:r>
        <w:rPr>
          <w:rFonts w:eastAsia="Times New Roman" w:cs="Arial" w:ascii="Cambria" w:hAnsi="Cambria"/>
          <w:b/>
          <w:sz w:val="24"/>
          <w:szCs w:val="24"/>
          <w:highlight w:val="yellow"/>
          <w:u w:val="single"/>
          <w:lang w:eastAsia="el-GR"/>
        </w:rPr>
        <w:t>παραδοτέο 2</w:t>
      </w:r>
      <w:r>
        <w:rPr>
          <w:rFonts w:eastAsia="Times New Roman" w:cs="Arial" w:ascii="Cambria" w:hAnsi="Cambria"/>
          <w:sz w:val="24"/>
          <w:szCs w:val="24"/>
          <w:highlight w:val="yellow"/>
          <w:lang w:eastAsia="el-GR"/>
        </w:rPr>
        <w:t xml:space="preserve"> μετά την οριστική του παραλαβή από την αρμόδια επιτροπή παραλαβής…………………</w:t>
      </w:r>
    </w:p>
    <w:p>
      <w:pPr>
        <w:pStyle w:val="ListParagraph"/>
        <w:numPr>
          <w:ilvl w:val="0"/>
          <w:numId w:val="8"/>
        </w:numPr>
        <w:spacing w:lineRule="auto" w:line="240" w:before="120" w:after="120"/>
        <w:contextualSpacing/>
        <w:jc w:val="both"/>
        <w:rPr/>
      </w:pPr>
      <w:r>
        <w:rPr>
          <w:rFonts w:eastAsia="Times New Roman" w:cs="Arial" w:ascii="Cambria" w:hAnsi="Cambria"/>
          <w:bCs/>
          <w:sz w:val="24"/>
          <w:szCs w:val="24"/>
          <w:lang w:eastAsia="en-GB"/>
        </w:rPr>
        <w:t>Για την καταβολή των ανωτέρω επί μέρους ποσών, θα εκδίδεται σχετική βεβαίωση παραλαβής των παραδοτέων από την Κοινή Επιτροπή Παρακολούθησης της Σύμβασης που ορίζεται στο άρθρο 9 της παρούσης , θα εκδίδεται νόμιμο παραστατικό και θα προσκομίζεται από το ΕΜΠ φορολογική και ασφαλιστική ενημερότητα.</w:t>
      </w:r>
    </w:p>
    <w:p>
      <w:pPr>
        <w:pStyle w:val="ListParagraph"/>
        <w:keepNext w:val="true"/>
        <w:numPr>
          <w:ilvl w:val="0"/>
          <w:numId w:val="8"/>
        </w:numPr>
        <w:spacing w:lineRule="auto" w:line="240" w:before="120" w:after="120"/>
        <w:contextualSpacing/>
        <w:jc w:val="both"/>
        <w:outlineLvl w:val="1"/>
        <w:rPr/>
      </w:pPr>
      <w:r>
        <w:rPr>
          <w:rFonts w:eastAsia="Times New Roman" w:cs="Arial" w:ascii="Cambria" w:hAnsi="Cambria"/>
          <w:bCs/>
          <w:sz w:val="24"/>
          <w:szCs w:val="24"/>
          <w:lang w:eastAsia="en-GB"/>
        </w:rPr>
        <w:t>Ο παραπάνω προϋπολογισμός περιλαμβάνει οποιαδήποτε δαπάνη θα απαιτηθεί από το ΕΜΠ για την υλοποίηση του αντικειμένου της παρούσας.</w:t>
      </w:r>
    </w:p>
    <w:p>
      <w:pPr>
        <w:pStyle w:val="ListParagraph"/>
        <w:keepNext w:val="true"/>
        <w:numPr>
          <w:ilvl w:val="0"/>
          <w:numId w:val="8"/>
        </w:numPr>
        <w:spacing w:lineRule="auto" w:line="240" w:before="120" w:after="120"/>
        <w:contextualSpacing/>
        <w:jc w:val="both"/>
        <w:outlineLvl w:val="1"/>
        <w:rPr/>
      </w:pPr>
      <w:r>
        <w:rPr>
          <w:rFonts w:eastAsia="Times New Roman" w:cs="Arial" w:ascii="Cambria" w:hAnsi="Cambria"/>
          <w:bCs/>
          <w:sz w:val="24"/>
          <w:szCs w:val="24"/>
          <w:lang w:eastAsia="en-GB"/>
        </w:rPr>
        <w:t xml:space="preserve">Πέραν της καταβολής του ανωτέρω ποσού το ΥΠ.ΕΣ. δεν έχει οποιαδήποτε άλλη οικονομική υποχρέωση έναντι του ΕΜΠ αναφορικά με την παρούσα σύμβαση. </w:t>
      </w:r>
    </w:p>
    <w:p>
      <w:pPr>
        <w:pStyle w:val="ListParagraph"/>
        <w:keepNext w:val="true"/>
        <w:numPr>
          <w:ilvl w:val="0"/>
          <w:numId w:val="8"/>
        </w:numPr>
        <w:spacing w:lineRule="auto" w:line="240" w:before="120" w:after="120"/>
        <w:contextualSpacing/>
        <w:jc w:val="both"/>
        <w:outlineLvl w:val="1"/>
        <w:rPr/>
      </w:pPr>
      <w:r>
        <w:rPr>
          <w:rFonts w:eastAsia="Times New Roman" w:cs="Arial" w:ascii="Cambria" w:hAnsi="Cambria"/>
          <w:bCs/>
          <w:sz w:val="24"/>
          <w:szCs w:val="24"/>
          <w:lang w:eastAsia="en-GB"/>
        </w:rPr>
        <w:t>Στο ανωτέρω χρονικό διάστημα δεν υπολογίζονται τυχόν απαιτούμενες εγκρίσεις.</w:t>
      </w:r>
    </w:p>
    <w:p>
      <w:pPr>
        <w:pStyle w:val="Normal"/>
        <w:keepNext w:val="true"/>
        <w:numPr>
          <w:ilvl w:val="0"/>
          <w:numId w:val="0"/>
        </w:numPr>
        <w:spacing w:lineRule="auto" w:line="240" w:before="360" w:after="120"/>
        <w:ind w:left="360" w:hanging="360"/>
        <w:jc w:val="center"/>
        <w:outlineLvl w:val="0"/>
        <w:rPr/>
      </w:pPr>
      <w:r>
        <w:rPr>
          <w:rFonts w:eastAsia="Times New Roman" w:cs="Arial" w:ascii="Arial" w:hAnsi="Arial"/>
          <w:b/>
          <w:sz w:val="24"/>
          <w:szCs w:val="24"/>
          <w:lang w:eastAsia="el-GR"/>
        </w:rPr>
        <w:t>ΑΡΘΡΟ 7</w:t>
      </w:r>
    </w:p>
    <w:p>
      <w:pPr>
        <w:pStyle w:val="Normal"/>
        <w:keepNext w:val="true"/>
        <w:numPr>
          <w:ilvl w:val="0"/>
          <w:numId w:val="0"/>
        </w:numPr>
        <w:spacing w:lineRule="auto" w:line="240" w:before="360" w:after="120"/>
        <w:ind w:left="360" w:hanging="360"/>
        <w:jc w:val="center"/>
        <w:outlineLvl w:val="0"/>
        <w:rPr/>
      </w:pPr>
      <w:bookmarkStart w:id="34" w:name="_Toc75366525"/>
      <w:r>
        <w:rPr>
          <w:rFonts w:eastAsia="Times New Roman" w:cs="Arial" w:ascii="Arial" w:hAnsi="Arial"/>
          <w:b/>
          <w:sz w:val="24"/>
          <w:szCs w:val="24"/>
          <w:lang w:eastAsia="el-GR"/>
        </w:rPr>
        <w:t>ΥΠΟΧΡΕΩΣΕΙΣ ΚΑΙ ΔΙΚΑΙΩΜΑΤΑ ΤΩΝ ΣΥΜΒΑΛΛΟΜΕΝΩΝ</w:t>
      </w:r>
      <w:bookmarkEnd w:id="34"/>
    </w:p>
    <w:p>
      <w:pPr>
        <w:pStyle w:val="Normal"/>
        <w:spacing w:lineRule="auto" w:line="240" w:before="120" w:after="120"/>
        <w:jc w:val="both"/>
        <w:rPr/>
      </w:pPr>
      <w:r>
        <w:rPr>
          <w:rFonts w:eastAsia="Times New Roman" w:cs="Arial" w:ascii="Cambria" w:hAnsi="Cambria"/>
          <w:sz w:val="24"/>
          <w:szCs w:val="24"/>
          <w:lang w:eastAsia="el-GR"/>
        </w:rPr>
        <w:t xml:space="preserve">Για την υλοποίηση των στόχων της παρούσας Σύμβασης καθένα από τα συμβαλλόμενα μέρη αναλαμβάνει τις κατωτέρω υποχρεώσεις και δικαιώματα: </w:t>
      </w:r>
    </w:p>
    <w:p>
      <w:pPr>
        <w:pStyle w:val="Normal"/>
        <w:keepNext w:val="true"/>
        <w:numPr>
          <w:ilvl w:val="0"/>
          <w:numId w:val="0"/>
        </w:numPr>
        <w:spacing w:lineRule="auto" w:line="240" w:before="120" w:after="120"/>
        <w:ind w:left="567" w:hanging="567"/>
        <w:jc w:val="both"/>
        <w:outlineLvl w:val="1"/>
        <w:rPr/>
      </w:pPr>
      <w:r>
        <w:rPr>
          <w:rFonts w:eastAsia="Times New Roman" w:cs="Arial" w:ascii="Cambria" w:hAnsi="Cambria"/>
          <w:bCs/>
          <w:sz w:val="24"/>
          <w:szCs w:val="24"/>
          <w:lang w:eastAsia="en-GB"/>
        </w:rPr>
        <w:t xml:space="preserve">Α. Το </w:t>
      </w:r>
      <w:r>
        <w:rPr>
          <w:rFonts w:eastAsia="Times New Roman" w:cs="Arial" w:ascii="Cambria" w:hAnsi="Cambria"/>
          <w:b/>
          <w:bCs/>
          <w:sz w:val="24"/>
          <w:szCs w:val="24"/>
          <w:lang w:eastAsia="en-GB"/>
        </w:rPr>
        <w:t>ΥΠ ΕΣ</w:t>
      </w:r>
      <w:r>
        <w:rPr>
          <w:rFonts w:eastAsia="Times New Roman" w:cs="Arial" w:ascii="Cambria" w:hAnsi="Cambria"/>
          <w:bCs/>
          <w:sz w:val="24"/>
          <w:szCs w:val="24"/>
          <w:lang w:eastAsia="en-GB"/>
        </w:rPr>
        <w:t xml:space="preserve"> αναλαμβάνει: </w:t>
      </w:r>
      <w:r>
        <w:rPr>
          <w:rFonts w:eastAsia="Times New Roman" w:cs="Arial" w:ascii="Cambria" w:hAnsi="Cambria"/>
          <w:bCs/>
          <w:sz w:val="24"/>
          <w:szCs w:val="24"/>
          <w:highlight w:val="lightGray"/>
          <w:lang w:eastAsia="en-GB"/>
        </w:rPr>
        <w:t xml:space="preserve"> </w:t>
      </w:r>
    </w:p>
    <w:p>
      <w:pPr>
        <w:pStyle w:val="Normal"/>
        <w:numPr>
          <w:ilvl w:val="0"/>
          <w:numId w:val="47"/>
        </w:numPr>
        <w:spacing w:lineRule="auto" w:line="240" w:before="120" w:after="120"/>
        <w:ind w:left="426" w:hanging="568"/>
        <w:contextualSpacing/>
        <w:jc w:val="both"/>
        <w:rPr/>
      </w:pPr>
      <w:r>
        <w:rPr>
          <w:rFonts w:eastAsia="Calibri" w:cs="Arial" w:ascii="Cambria" w:hAnsi="Cambria"/>
          <w:sz w:val="24"/>
          <w:szCs w:val="24"/>
        </w:rPr>
        <w:t>Να παράσχει κάθε πληροφορία και στοιχείο που διαθέτει σχετικά με το αντικείμενο της έρευνας.</w:t>
      </w:r>
    </w:p>
    <w:p>
      <w:pPr>
        <w:pStyle w:val="Normal"/>
        <w:numPr>
          <w:ilvl w:val="0"/>
          <w:numId w:val="48"/>
        </w:numPr>
        <w:spacing w:lineRule="auto" w:line="240" w:before="120" w:after="120"/>
        <w:ind w:left="426" w:hanging="568"/>
        <w:contextualSpacing/>
        <w:jc w:val="both"/>
        <w:rPr/>
      </w:pPr>
      <w:r>
        <w:rPr>
          <w:rFonts w:eastAsia="Calibri" w:cs="Arial" w:ascii="Cambria" w:hAnsi="Cambria"/>
          <w:sz w:val="24"/>
          <w:szCs w:val="24"/>
        </w:rPr>
        <w:t>Να εξασφαλίσει στο ΕΜΠ/ΕΛΚΕ κάθε είδους υποστήριξη μέσω των αρμοδίων υπηρεσιών.</w:t>
      </w:r>
    </w:p>
    <w:p>
      <w:pPr>
        <w:pStyle w:val="Normal"/>
        <w:numPr>
          <w:ilvl w:val="0"/>
          <w:numId w:val="49"/>
        </w:numPr>
        <w:spacing w:lineRule="auto" w:line="240" w:before="120" w:after="120"/>
        <w:ind w:left="426" w:hanging="568"/>
        <w:contextualSpacing/>
        <w:jc w:val="both"/>
        <w:rPr/>
      </w:pPr>
      <w:r>
        <w:rPr>
          <w:rFonts w:eastAsia="Calibri" w:cs="Arial" w:ascii="Cambria" w:hAnsi="Cambria"/>
          <w:sz w:val="24"/>
          <w:szCs w:val="24"/>
        </w:rPr>
        <w:t xml:space="preserve">Να επισημάνει τα υπάρχοντα ζητήματα που θα διερευνηθούν και όπου παρίσταται ανάγκη να επεξηγεί και αναπτύσσει τυχόν επιπλέον προβληματισμούς. </w:t>
      </w:r>
    </w:p>
    <w:p>
      <w:pPr>
        <w:pStyle w:val="Normal"/>
        <w:numPr>
          <w:ilvl w:val="0"/>
          <w:numId w:val="50"/>
        </w:numPr>
        <w:spacing w:lineRule="auto" w:line="240" w:before="120" w:after="120"/>
        <w:ind w:left="426" w:hanging="568"/>
        <w:contextualSpacing/>
        <w:jc w:val="both"/>
        <w:rPr/>
      </w:pPr>
      <w:r>
        <w:rPr>
          <w:rFonts w:eastAsia="Calibri" w:cs="Arial" w:ascii="Cambria" w:hAnsi="Cambria"/>
          <w:sz w:val="24"/>
          <w:szCs w:val="24"/>
        </w:rPr>
        <w:t xml:space="preserve"> </w:t>
      </w:r>
    </w:p>
    <w:p>
      <w:pPr>
        <w:pStyle w:val="Normal"/>
        <w:numPr>
          <w:ilvl w:val="0"/>
          <w:numId w:val="51"/>
        </w:numPr>
        <w:spacing w:lineRule="auto" w:line="240" w:before="120" w:after="120"/>
        <w:ind w:left="426" w:hanging="568"/>
        <w:contextualSpacing/>
        <w:jc w:val="both"/>
        <w:rPr/>
      </w:pPr>
      <w:r>
        <w:rPr>
          <w:rFonts w:eastAsia="Calibri" w:cs="Arial" w:ascii="Cambria" w:hAnsi="Cambria"/>
          <w:sz w:val="24"/>
          <w:szCs w:val="24"/>
        </w:rPr>
        <w:t>Να ορίσει τον εκπρόσωπό της στο Όργανο Παρακολούθησης της παρούσας Σύμβασης σύμφωνα με το άρθρο 9 της παρούσας.</w:t>
      </w:r>
    </w:p>
    <w:p>
      <w:pPr>
        <w:pStyle w:val="Normal"/>
        <w:numPr>
          <w:ilvl w:val="0"/>
          <w:numId w:val="52"/>
        </w:numPr>
        <w:spacing w:lineRule="auto" w:line="240" w:before="120" w:after="120"/>
        <w:ind w:left="426" w:hanging="568"/>
        <w:contextualSpacing/>
        <w:jc w:val="both"/>
        <w:rPr/>
      </w:pPr>
      <w:r>
        <w:rPr>
          <w:rFonts w:eastAsia="Calibri" w:cs="Arial" w:ascii="Cambria" w:hAnsi="Cambria"/>
          <w:sz w:val="24"/>
          <w:szCs w:val="24"/>
        </w:rPr>
        <w:t xml:space="preserve">Να συμμορφώνεται με τις υποδείξεις του Οργάνου Παρακολούθησης της παρούσας Σύμβασης του άρθρου 9 της παρούσας </w:t>
      </w:r>
    </w:p>
    <w:p>
      <w:pPr>
        <w:pStyle w:val="Normal"/>
        <w:numPr>
          <w:ilvl w:val="0"/>
          <w:numId w:val="53"/>
        </w:numPr>
        <w:spacing w:lineRule="auto" w:line="240" w:before="120" w:after="120"/>
        <w:ind w:left="426" w:hanging="568"/>
        <w:contextualSpacing/>
        <w:jc w:val="both"/>
        <w:rPr/>
      </w:pPr>
      <w:r>
        <w:rPr>
          <w:rFonts w:eastAsia="Calibri" w:cs="Arial" w:ascii="Cambria" w:hAnsi="Cambria"/>
          <w:sz w:val="24"/>
          <w:szCs w:val="24"/>
        </w:rPr>
        <w:t>Να διαθέσει τις πιστώσεις για την υλοποίηση της Προγραμματικής Σύμβασης.</w:t>
      </w:r>
    </w:p>
    <w:p>
      <w:pPr>
        <w:pStyle w:val="Normal"/>
        <w:numPr>
          <w:ilvl w:val="0"/>
          <w:numId w:val="54"/>
        </w:numPr>
        <w:spacing w:lineRule="auto" w:line="240" w:before="120" w:after="120"/>
        <w:ind w:left="426" w:hanging="568"/>
        <w:contextualSpacing/>
        <w:jc w:val="both"/>
        <w:rPr/>
      </w:pPr>
      <w:r>
        <w:rPr>
          <w:rFonts w:eastAsia="Calibri" w:cs="Arial" w:ascii="Cambria" w:hAnsi="Cambria"/>
          <w:sz w:val="24"/>
          <w:szCs w:val="24"/>
        </w:rPr>
        <w:t xml:space="preserve">Να καταβάλλει το προαναφερόμενο ποσόν των 60.000,00  </w:t>
      </w:r>
      <w:r>
        <w:rPr>
          <w:rFonts w:eastAsia="Calibri" w:cs="Arial" w:ascii="Cambria" w:hAnsi="Cambria"/>
          <w:b/>
          <w:sz w:val="24"/>
          <w:szCs w:val="24"/>
        </w:rPr>
        <w:t>€ πλέον ΦΠΑ</w:t>
      </w:r>
      <w:r>
        <w:rPr>
          <w:rFonts w:eastAsia="Calibri" w:cs="Arial" w:ascii="Cambria" w:hAnsi="Cambria"/>
          <w:sz w:val="24"/>
          <w:szCs w:val="24"/>
        </w:rPr>
        <w:t xml:space="preserve"> στο ΕΜΠ/ΕΛΚΕ κατά τα νόμιμα. Η καταβολή του ανωτέρω ποσού θα γίνει μετά την υποβολή των παραδοτέων και έπειτα από σχετική εισήγηση του Οργάνου Παρακολούθησης της παρούσας Προγραμματικής Σύμβασης κατά τα ειδικότερα οριζόμενα στο άρθρο 9 της παρούσας </w:t>
      </w:r>
    </w:p>
    <w:p>
      <w:pPr>
        <w:pStyle w:val="Normal"/>
        <w:keepNext w:val="true"/>
        <w:numPr>
          <w:ilvl w:val="0"/>
          <w:numId w:val="0"/>
        </w:numPr>
        <w:spacing w:lineRule="auto" w:line="240" w:before="120" w:after="120"/>
        <w:ind w:left="426" w:hanging="0"/>
        <w:jc w:val="both"/>
        <w:outlineLvl w:val="1"/>
        <w:rPr>
          <w:rFonts w:ascii="Cambria" w:hAnsi="Cambria" w:eastAsia="Times New Roman" w:cs="Arial"/>
          <w:bCs/>
          <w:sz w:val="24"/>
          <w:szCs w:val="24"/>
          <w:lang w:eastAsia="en-GB"/>
        </w:rPr>
      </w:pPr>
      <w:r>
        <w:rPr>
          <w:rFonts w:eastAsia="Times New Roman" w:cs="Arial" w:ascii="Cambria" w:hAnsi="Cambria"/>
          <w:bCs/>
          <w:sz w:val="24"/>
          <w:szCs w:val="24"/>
          <w:lang w:eastAsia="en-GB"/>
        </w:rPr>
      </w:r>
    </w:p>
    <w:p>
      <w:pPr>
        <w:pStyle w:val="Normal"/>
        <w:keepNext w:val="true"/>
        <w:numPr>
          <w:ilvl w:val="0"/>
          <w:numId w:val="0"/>
        </w:numPr>
        <w:spacing w:lineRule="auto" w:line="240" w:before="120" w:after="120"/>
        <w:ind w:left="0" w:hanging="0"/>
        <w:jc w:val="both"/>
        <w:outlineLvl w:val="1"/>
        <w:rPr/>
      </w:pPr>
      <w:r>
        <w:rPr>
          <w:rFonts w:eastAsia="Times New Roman" w:cs="Arial" w:ascii="Cambria" w:hAnsi="Cambria"/>
          <w:bCs/>
          <w:sz w:val="24"/>
          <w:szCs w:val="24"/>
          <w:lang w:eastAsia="en-GB"/>
        </w:rPr>
        <w:t xml:space="preserve">Β. Το </w:t>
      </w:r>
      <w:r>
        <w:rPr>
          <w:rFonts w:eastAsia="Times New Roman" w:cs="Arial" w:ascii="Cambria" w:hAnsi="Cambria"/>
          <w:b/>
          <w:bCs/>
          <w:sz w:val="24"/>
          <w:szCs w:val="24"/>
          <w:lang w:eastAsia="en-GB"/>
        </w:rPr>
        <w:t>Εθνικό Μετσόβειο Πολυτεχνείο  (ΕΜΠ) / Ειδικός Λογαριασμός Κονδυλίων Έρευνας (ΕΛΚΕ)</w:t>
      </w:r>
      <w:r>
        <w:rPr>
          <w:rFonts w:eastAsia="Times New Roman" w:cs="Arial" w:ascii="Cambria" w:hAnsi="Cambria"/>
          <w:bCs/>
          <w:sz w:val="24"/>
          <w:szCs w:val="24"/>
          <w:lang w:eastAsia="en-GB"/>
        </w:rPr>
        <w:t xml:space="preserve"> αναλαμβάνει: </w:t>
      </w:r>
    </w:p>
    <w:p>
      <w:pPr>
        <w:pStyle w:val="Normal"/>
        <w:numPr>
          <w:ilvl w:val="0"/>
          <w:numId w:val="55"/>
        </w:numPr>
        <w:spacing w:lineRule="auto" w:line="240" w:before="120" w:after="120"/>
        <w:ind w:left="426" w:hanging="568"/>
        <w:contextualSpacing/>
        <w:jc w:val="both"/>
        <w:rPr/>
      </w:pPr>
      <w:r>
        <w:rPr>
          <w:rFonts w:eastAsia="Calibri" w:cs="Arial" w:ascii="Cambria" w:hAnsi="Cambria"/>
          <w:sz w:val="24"/>
          <w:szCs w:val="24"/>
        </w:rPr>
        <w:t xml:space="preserve">Με την τεχνογνωσία και το στελεχιακό δυναμικό του θα αναπτύξει  όλα τα παραδοτέα που περιγράφονται στο </w:t>
      </w:r>
      <w:r>
        <w:rPr>
          <w:rFonts w:eastAsia="Calibri" w:cs="Arial" w:ascii="Cambria" w:hAnsi="Cambria"/>
          <w:b/>
          <w:bCs/>
          <w:sz w:val="24"/>
          <w:szCs w:val="24"/>
        </w:rPr>
        <w:t xml:space="preserve">άρθρο 3 </w:t>
      </w:r>
      <w:r>
        <w:rPr>
          <w:rFonts w:eastAsia="Calibri" w:cs="Arial" w:ascii="Cambria" w:hAnsi="Cambria"/>
          <w:sz w:val="24"/>
          <w:szCs w:val="24"/>
        </w:rPr>
        <w:t>της παρούσας  σύμφωνα με τα νομίμως ισχύοντα για την υλοποίηση δράσεων και τη διενέργεια έρευνας από το ΕΜΠ/ΕΛΚΕ</w:t>
      </w:r>
      <w:r>
        <w:rPr>
          <w:rFonts w:eastAsia="Calibri" w:cs="Arial" w:ascii="Cambria" w:hAnsi="Cambria"/>
          <w:b/>
          <w:sz w:val="24"/>
          <w:szCs w:val="24"/>
        </w:rPr>
        <w:t xml:space="preserve">. </w:t>
      </w:r>
    </w:p>
    <w:p>
      <w:pPr>
        <w:pStyle w:val="Normal"/>
        <w:numPr>
          <w:ilvl w:val="0"/>
          <w:numId w:val="56"/>
        </w:numPr>
        <w:spacing w:lineRule="auto" w:line="240" w:before="120" w:after="120"/>
        <w:ind w:left="426" w:hanging="568"/>
        <w:contextualSpacing/>
        <w:jc w:val="both"/>
        <w:rPr/>
      </w:pPr>
      <w:r>
        <w:rPr>
          <w:rFonts w:eastAsia="Calibri" w:cs="Arial" w:ascii="Cambria" w:hAnsi="Cambria"/>
          <w:sz w:val="24"/>
          <w:szCs w:val="24"/>
        </w:rPr>
        <w:t>Να εκτελεί τις πληρωμές αρμοδιότητάς του κατά τα νομίμως ισχύοντα για την πληρωμή δαπανών από το ΕΜΠ/ΕΛΚΕ</w:t>
      </w:r>
      <w:r>
        <w:rPr>
          <w:rFonts w:eastAsia="Calibri" w:cs="Arial" w:ascii="Cambria" w:hAnsi="Cambria"/>
          <w:b/>
          <w:sz w:val="24"/>
          <w:szCs w:val="24"/>
        </w:rPr>
        <w:t>.</w:t>
      </w:r>
    </w:p>
    <w:p>
      <w:pPr>
        <w:pStyle w:val="Normal"/>
        <w:numPr>
          <w:ilvl w:val="0"/>
          <w:numId w:val="57"/>
        </w:numPr>
        <w:spacing w:lineRule="auto" w:line="240" w:before="120" w:after="120"/>
        <w:ind w:left="426" w:hanging="568"/>
        <w:contextualSpacing/>
        <w:jc w:val="both"/>
        <w:rPr/>
      </w:pPr>
      <w:r>
        <w:rPr>
          <w:rFonts w:eastAsia="Calibri" w:cs="Arial" w:ascii="Cambria" w:hAnsi="Cambria"/>
          <w:sz w:val="24"/>
          <w:szCs w:val="24"/>
        </w:rPr>
        <w:t>Να ορίσει τον εκπρόσωπό του στο Όργανο Παρακολούθησης της παρούσας Σύμβασης σύμφωνα με το άρθρο 9 της παρούσας.</w:t>
      </w:r>
    </w:p>
    <w:p>
      <w:pPr>
        <w:pStyle w:val="Normal"/>
        <w:numPr>
          <w:ilvl w:val="0"/>
          <w:numId w:val="58"/>
        </w:numPr>
        <w:spacing w:lineRule="auto" w:line="240" w:before="120" w:after="120"/>
        <w:ind w:left="426" w:hanging="568"/>
        <w:contextualSpacing/>
        <w:jc w:val="both"/>
        <w:rPr/>
      </w:pPr>
      <w:r>
        <w:rPr>
          <w:rFonts w:eastAsia="Calibri" w:cs="Arial" w:ascii="Cambria" w:hAnsi="Cambria"/>
          <w:sz w:val="24"/>
          <w:szCs w:val="24"/>
        </w:rPr>
        <w:t>Να συμμορφώνεται με τις υποδείξεις του Οργάνου Παρακολούθησης της παρούσας Σύμβασης του Άρθρου 9 της παρούσας και να ενημερώνει τους συμβαλλόμενους φορείς.</w:t>
      </w:r>
    </w:p>
    <w:p>
      <w:pPr>
        <w:pStyle w:val="Normal"/>
        <w:keepNext w:val="true"/>
        <w:numPr>
          <w:ilvl w:val="0"/>
          <w:numId w:val="0"/>
        </w:numPr>
        <w:spacing w:lineRule="auto" w:line="240" w:before="360" w:after="120"/>
        <w:ind w:left="360" w:hanging="360"/>
        <w:outlineLvl w:val="0"/>
        <w:rPr>
          <w:rFonts w:ascii="Arial" w:hAnsi="Arial" w:eastAsia="Times New Roman" w:cs="Arial"/>
          <w:b/>
          <w:b/>
          <w:sz w:val="24"/>
          <w:szCs w:val="24"/>
          <w:lang w:eastAsia="el-GR"/>
        </w:rPr>
      </w:pPr>
      <w:r>
        <w:rPr>
          <w:rFonts w:eastAsia="Times New Roman" w:cs="Arial" w:ascii="Arial" w:hAnsi="Arial"/>
          <w:b/>
          <w:sz w:val="24"/>
          <w:szCs w:val="24"/>
          <w:lang w:eastAsia="el-GR"/>
        </w:rPr>
      </w:r>
    </w:p>
    <w:p>
      <w:pPr>
        <w:pStyle w:val="Normal"/>
        <w:keepNext w:val="true"/>
        <w:numPr>
          <w:ilvl w:val="0"/>
          <w:numId w:val="0"/>
        </w:numPr>
        <w:spacing w:lineRule="auto" w:line="240" w:before="360" w:after="120"/>
        <w:ind w:left="360" w:hanging="360"/>
        <w:jc w:val="center"/>
        <w:outlineLvl w:val="0"/>
        <w:rPr/>
      </w:pPr>
      <w:r>
        <w:rPr>
          <w:rFonts w:eastAsia="Times New Roman" w:cs="Arial" w:ascii="Arial" w:hAnsi="Arial"/>
          <w:b/>
          <w:sz w:val="24"/>
          <w:szCs w:val="24"/>
          <w:lang w:eastAsia="el-GR"/>
        </w:rPr>
        <w:t>ΑΡΘΡΟ 8</w:t>
      </w:r>
    </w:p>
    <w:p>
      <w:pPr>
        <w:pStyle w:val="Normal"/>
        <w:keepNext w:val="true"/>
        <w:numPr>
          <w:ilvl w:val="0"/>
          <w:numId w:val="0"/>
        </w:numPr>
        <w:spacing w:lineRule="auto" w:line="240" w:before="360" w:after="120"/>
        <w:ind w:left="360" w:hanging="360"/>
        <w:jc w:val="center"/>
        <w:outlineLvl w:val="0"/>
        <w:rPr/>
      </w:pPr>
      <w:r>
        <w:rPr>
          <w:rFonts w:eastAsia="Times New Roman" w:cs="Arial" w:ascii="Arial" w:hAnsi="Arial"/>
          <w:b/>
          <w:sz w:val="24"/>
          <w:szCs w:val="24"/>
          <w:lang w:eastAsia="el-GR"/>
        </w:rPr>
        <w:t>ΕΜΠΙΣΤΕΥΤΙΚΟΤΗΤΑ – ΠΝΕΥΜΑΤΙΚΗ ΙΔΙΟΚΤΗΣΙΑ</w:t>
      </w:r>
    </w:p>
    <w:p>
      <w:pPr>
        <w:pStyle w:val="ListParagraph"/>
        <w:keepNext w:val="true"/>
        <w:numPr>
          <w:ilvl w:val="0"/>
          <w:numId w:val="9"/>
        </w:numPr>
        <w:spacing w:lineRule="auto" w:line="240" w:before="120" w:after="120"/>
        <w:contextualSpacing/>
        <w:jc w:val="both"/>
        <w:outlineLvl w:val="1"/>
        <w:rPr/>
      </w:pPr>
      <w:r>
        <w:rPr>
          <w:rFonts w:eastAsia="Times New Roman" w:cs="Arial" w:ascii="Cambria" w:hAnsi="Cambria"/>
          <w:b/>
          <w:sz w:val="24"/>
          <w:szCs w:val="24"/>
          <w:lang w:eastAsia="en-GB"/>
        </w:rPr>
        <w:t>Εμπιστευτικότητα</w:t>
      </w:r>
    </w:p>
    <w:p>
      <w:pPr>
        <w:pStyle w:val="ListParagraph"/>
        <w:keepNext w:val="true"/>
        <w:numPr>
          <w:ilvl w:val="1"/>
          <w:numId w:val="9"/>
        </w:numPr>
        <w:spacing w:lineRule="auto" w:line="240" w:before="120" w:after="120"/>
        <w:contextualSpacing/>
        <w:jc w:val="both"/>
        <w:outlineLvl w:val="1"/>
        <w:rPr/>
      </w:pPr>
      <w:r>
        <w:rPr>
          <w:rFonts w:eastAsia="Times New Roman" w:cs="Arial" w:ascii="Cambria" w:hAnsi="Cambria"/>
          <w:bCs/>
          <w:sz w:val="24"/>
          <w:szCs w:val="24"/>
          <w:lang w:eastAsia="en-GB"/>
        </w:rPr>
        <w:t>Το ΕΜΠ/</w:t>
      </w:r>
      <w:r>
        <w:rPr>
          <w:rFonts w:eastAsia="Times New Roman" w:cs="Arial" w:ascii="Cambria" w:hAnsi="Cambria"/>
          <w:sz w:val="24"/>
          <w:szCs w:val="24"/>
          <w:shd w:fill="FFFF00" w:val="clear"/>
          <w:lang w:eastAsia="en-GB"/>
        </w:rPr>
        <w:t xml:space="preserve"> </w:t>
      </w:r>
      <w:r>
        <w:rPr>
          <w:rFonts w:eastAsia="Times New Roman" w:cs="Arial" w:ascii="Cambria" w:hAnsi="Cambria"/>
          <w:bCs/>
          <w:sz w:val="24"/>
          <w:szCs w:val="24"/>
          <w:shd w:fill="FFFF00" w:val="clear"/>
          <w:lang w:eastAsia="el-GR"/>
        </w:rPr>
        <w:t>Εργαστήριο Ψηφιακής Τεχνολογίας</w:t>
      </w:r>
      <w:r>
        <w:rPr>
          <w:rFonts w:eastAsia="Times New Roman" w:cs="Arial" w:ascii="Cambria" w:hAnsi="Cambria"/>
          <w:bCs/>
          <w:sz w:val="24"/>
          <w:szCs w:val="24"/>
          <w:lang w:eastAsia="en-GB"/>
        </w:rPr>
        <w:t xml:space="preserve"> και το προσωπικό του αναλαμβάνουν την υποχρέωση να τηρούν εμπιστευτικά όλα τα στοιχεία που περιήλθαν σ' αυτούς κατά τη διάρκεια και με την ευκαιρία της εκτέλεσης της Σύμβασης, και οφείλουν να μην τα ανακοινώνουν σε κανένα, παρά μόνο στα πρόσωπα που δικαιούνται να τα γνωρίζουν.</w:t>
      </w:r>
    </w:p>
    <w:p>
      <w:pPr>
        <w:pStyle w:val="ListParagraph"/>
        <w:keepNext w:val="true"/>
        <w:numPr>
          <w:ilvl w:val="1"/>
          <w:numId w:val="9"/>
        </w:numPr>
        <w:spacing w:lineRule="auto" w:line="240" w:before="120" w:after="120"/>
        <w:contextualSpacing/>
        <w:jc w:val="both"/>
        <w:outlineLvl w:val="1"/>
        <w:rPr/>
      </w:pPr>
      <w:r>
        <w:rPr>
          <w:rFonts w:eastAsia="Times New Roman" w:cs="Arial" w:ascii="Cambria" w:hAnsi="Cambria"/>
          <w:bCs/>
          <w:sz w:val="24"/>
          <w:szCs w:val="24"/>
          <w:lang w:eastAsia="en-GB"/>
        </w:rPr>
        <w:t>Χωρίς την προηγούμενη γραπτή συναίνεση του ΥΠΕΣ, επί τρία (3) έτη από την ημερομηνία λήξης της παρούσας, το ΕΜΠ/</w:t>
      </w:r>
      <w:r>
        <w:rPr>
          <w:rFonts w:eastAsia="Times New Roman" w:cs="Arial" w:ascii="Cambria" w:hAnsi="Cambria"/>
          <w:bCs/>
          <w:sz w:val="24"/>
          <w:szCs w:val="24"/>
          <w:shd w:fill="FFFF00" w:val="clear"/>
          <w:lang w:eastAsia="en-GB"/>
        </w:rPr>
        <w:t xml:space="preserve"> </w:t>
      </w:r>
      <w:r>
        <w:rPr>
          <w:rFonts w:eastAsia="Times New Roman" w:cs="Arial" w:ascii="Cambria" w:hAnsi="Cambria"/>
          <w:bCs/>
          <w:sz w:val="24"/>
          <w:szCs w:val="24"/>
          <w:shd w:fill="FFFF00" w:val="clear"/>
          <w:lang w:eastAsia="el-GR"/>
        </w:rPr>
        <w:t>Εργαστήριο Ψηφιακής Τεχνολογίας</w:t>
      </w:r>
      <w:r>
        <w:rPr>
          <w:rFonts w:eastAsia="Times New Roman" w:cs="Arial" w:ascii="Cambria" w:hAnsi="Cambria"/>
          <w:bCs/>
          <w:sz w:val="24"/>
          <w:szCs w:val="24"/>
          <w:lang w:eastAsia="en-GB"/>
        </w:rPr>
        <w:t xml:space="preserve"> δεν αποκαλύπτει εμπιστευτικές πληροφορίες που του δόθηκαν, ούτε κοινοποιεί στοιχεία, έγγραφα και πληροφορίες των οποίων λαμβάνει γνώση σε σχέση με την παρούσα, υποχρεούται δε να μεριμνά ώστε το προσωπικό του και κάθε συνεργαζόμενος με αυτόν να τηρήσει την ως άνω υποχρέωση. Σε περίπτωση αθέτησης της ως άνω υποχρέωσής του, το ΥΠΕΣ δικαιούται να απαιτήσει την αποκατάσταση τυχόν ζημίας του και την παύση κοινοποίησης των εμπιστευτικών πληροφοριών και την παράλειψή της στο μέλλον.</w:t>
      </w:r>
    </w:p>
    <w:p>
      <w:pPr>
        <w:pStyle w:val="ListParagraph"/>
        <w:keepNext w:val="true"/>
        <w:numPr>
          <w:ilvl w:val="0"/>
          <w:numId w:val="9"/>
        </w:numPr>
        <w:spacing w:lineRule="auto" w:line="240" w:before="120" w:after="120"/>
        <w:contextualSpacing/>
        <w:jc w:val="both"/>
        <w:outlineLvl w:val="1"/>
        <w:rPr/>
      </w:pPr>
      <w:r>
        <w:rPr>
          <w:rFonts w:eastAsia="Times New Roman" w:cs="Arial" w:ascii="Cambria" w:hAnsi="Cambria"/>
          <w:b/>
          <w:bCs/>
          <w:sz w:val="24"/>
          <w:szCs w:val="24"/>
          <w:lang w:eastAsia="en-GB"/>
        </w:rPr>
        <w:t>Πνευματική ιδιοκτησία παραδοτέων</w:t>
      </w:r>
    </w:p>
    <w:p>
      <w:pPr>
        <w:pStyle w:val="ListParagraph"/>
        <w:keepNext w:val="true"/>
        <w:numPr>
          <w:ilvl w:val="1"/>
          <w:numId w:val="9"/>
        </w:numPr>
        <w:spacing w:lineRule="auto" w:line="240" w:before="120" w:after="120"/>
        <w:contextualSpacing/>
        <w:jc w:val="both"/>
        <w:outlineLvl w:val="1"/>
        <w:rPr/>
      </w:pPr>
      <w:r>
        <w:rPr>
          <w:rFonts w:eastAsia="Times New Roman" w:cs="Arial" w:ascii="Cambria" w:hAnsi="Cambria"/>
          <w:sz w:val="24"/>
          <w:szCs w:val="24"/>
          <w:lang w:eastAsia="en-GB"/>
        </w:rPr>
        <w:t>Τα Παραδοτέα που θα εκπονηθούν κατά τα ως άνω, θα εγκατασταθούν σε χώρο  που θα προσδιορίσει το ΥΠΕΣ  και θα ανήκουν στο ΥΠΕΣ, το οποίο δύναται, χωρίς περαιτέρω αμοιβή / αποζημίωση του ΕΜΠ/</w:t>
      </w:r>
      <w:r>
        <w:rPr>
          <w:rFonts w:eastAsia="Times New Roman" w:cs="Arial" w:ascii="Cambria" w:hAnsi="Cambria"/>
          <w:sz w:val="24"/>
          <w:szCs w:val="24"/>
          <w:shd w:fill="FFFF00" w:val="clear"/>
          <w:lang w:eastAsia="en-GB"/>
        </w:rPr>
        <w:t xml:space="preserve"> </w:t>
      </w:r>
      <w:r>
        <w:rPr>
          <w:rFonts w:eastAsia="Times New Roman" w:cs="Arial" w:ascii="Cambria" w:hAnsi="Cambria"/>
          <w:bCs/>
          <w:sz w:val="24"/>
          <w:szCs w:val="24"/>
          <w:shd w:fill="FFFF00" w:val="clear"/>
          <w:lang w:eastAsia="el-GR"/>
        </w:rPr>
        <w:t>Εργαστήριο Ψηφιακής Τεχνολογίας</w:t>
      </w:r>
      <w:r>
        <w:rPr>
          <w:rFonts w:eastAsia="Times New Roman" w:cs="Arial" w:ascii="Cambria" w:hAnsi="Cambria"/>
          <w:sz w:val="24"/>
          <w:szCs w:val="24"/>
          <w:lang w:eastAsia="en-GB"/>
        </w:rPr>
        <w:t xml:space="preserve"> ΕΚΠΑ / ΕΝΠ, να τα χρησιμοποιεί ελεύθερα και κατά την κρίση του και ιδίως: </w:t>
      </w:r>
    </w:p>
    <w:p>
      <w:pPr>
        <w:pStyle w:val="Normal"/>
        <w:widowControl w:val="false"/>
        <w:numPr>
          <w:ilvl w:val="0"/>
          <w:numId w:val="10"/>
        </w:numPr>
        <w:tabs>
          <w:tab w:val="clear" w:pos="720"/>
          <w:tab w:val="left" w:pos="851" w:leader="none"/>
        </w:tabs>
        <w:spacing w:lineRule="auto" w:line="240" w:before="8" w:after="0"/>
        <w:ind w:firstLine="461"/>
        <w:contextualSpacing/>
        <w:jc w:val="both"/>
        <w:rPr/>
      </w:pPr>
      <w:r>
        <w:rPr>
          <w:rFonts w:eastAsia="Calibri" w:cs="Times New Roman" w:ascii="Cambria" w:hAnsi="Cambria"/>
          <w:color w:val="001A27"/>
          <w:sz w:val="24"/>
          <w:szCs w:val="24"/>
        </w:rPr>
        <w:t>Να παραχωρεί οριστική, αλλά μη μεταβιβάσιμη σε τρίτους και αορίστου χρόνου άδεια χρήσης του Παραδοτέου σε οποιοδήποτε νομικό πρόσωπο συνδέεται συμβατικά ή μετοχικά με το ΥΠ.ΕΣ. ή στον οποίο το ΥΠ.ΕΣ. παρέχει οποιασδήποτε μορφής υπηρεσίες,</w:t>
      </w:r>
    </w:p>
    <w:p>
      <w:pPr>
        <w:pStyle w:val="Normal"/>
        <w:widowControl w:val="false"/>
        <w:numPr>
          <w:ilvl w:val="0"/>
          <w:numId w:val="10"/>
        </w:numPr>
        <w:tabs>
          <w:tab w:val="clear" w:pos="720"/>
          <w:tab w:val="left" w:pos="851" w:leader="none"/>
        </w:tabs>
        <w:spacing w:lineRule="auto" w:line="240" w:before="8" w:after="0"/>
        <w:ind w:firstLine="461"/>
        <w:contextualSpacing/>
        <w:jc w:val="both"/>
        <w:rPr/>
      </w:pPr>
      <w:r>
        <w:rPr>
          <w:rFonts w:eastAsia="Calibri" w:cs="Times New Roman" w:ascii="Cambria" w:hAnsi="Cambria"/>
          <w:color w:val="001A27"/>
          <w:sz w:val="24"/>
          <w:szCs w:val="24"/>
        </w:rPr>
        <w:t>να τροποποιεί το Παραδοτέο,</w:t>
      </w:r>
    </w:p>
    <w:p>
      <w:pPr>
        <w:pStyle w:val="Normal"/>
        <w:widowControl w:val="false"/>
        <w:numPr>
          <w:ilvl w:val="0"/>
          <w:numId w:val="10"/>
        </w:numPr>
        <w:tabs>
          <w:tab w:val="clear" w:pos="720"/>
          <w:tab w:val="left" w:pos="851" w:leader="none"/>
        </w:tabs>
        <w:spacing w:lineRule="auto" w:line="240" w:before="8" w:after="0"/>
        <w:ind w:firstLine="461"/>
        <w:contextualSpacing/>
        <w:jc w:val="both"/>
        <w:rPr/>
      </w:pPr>
      <w:r>
        <w:rPr>
          <w:rFonts w:eastAsia="Calibri" w:cs="Times New Roman" w:ascii="Cambria" w:hAnsi="Cambria"/>
          <w:color w:val="001A27"/>
          <w:sz w:val="24"/>
          <w:szCs w:val="24"/>
        </w:rPr>
        <w:t xml:space="preserve">να το δημοσιεύει, να το αναπαράγει κ.λ.π., </w:t>
      </w:r>
    </w:p>
    <w:p>
      <w:pPr>
        <w:pStyle w:val="Normal"/>
        <w:widowControl w:val="false"/>
        <w:numPr>
          <w:ilvl w:val="0"/>
          <w:numId w:val="10"/>
        </w:numPr>
        <w:tabs>
          <w:tab w:val="clear" w:pos="720"/>
          <w:tab w:val="left" w:pos="851" w:leader="none"/>
        </w:tabs>
        <w:spacing w:lineRule="auto" w:line="240" w:before="8" w:after="0"/>
        <w:ind w:firstLine="461"/>
        <w:contextualSpacing/>
        <w:jc w:val="both"/>
        <w:rPr/>
      </w:pPr>
      <w:r>
        <w:rPr>
          <w:rFonts w:eastAsia="Calibri" w:cs="Times New Roman" w:ascii="Cambria" w:hAnsi="Cambria"/>
          <w:color w:val="001A27"/>
          <w:sz w:val="24"/>
          <w:szCs w:val="24"/>
        </w:rPr>
        <w:t>να το εκμεταλλεύεται για σκοπούς τους οποίους προβλέπει η νομοθεσία αλλά σε κάθε περίπτωση για τους σκοπούς η νομοθεσία προβλέπει, όμως όχι για περαιτέρω εμπορική χρήση / εκμετάλλευση.</w:t>
      </w:r>
    </w:p>
    <w:p>
      <w:pPr>
        <w:pStyle w:val="ListParagraph"/>
        <w:keepNext w:val="true"/>
        <w:numPr>
          <w:ilvl w:val="1"/>
          <w:numId w:val="9"/>
        </w:numPr>
        <w:spacing w:lineRule="auto" w:line="240" w:before="120" w:after="120"/>
        <w:contextualSpacing/>
        <w:jc w:val="both"/>
        <w:outlineLvl w:val="1"/>
        <w:rPr/>
      </w:pPr>
      <w:r>
        <w:rPr>
          <w:rFonts w:eastAsia="Times New Roman" w:cs="Arial" w:ascii="Cambria" w:hAnsi="Cambria"/>
          <w:bCs/>
          <w:sz w:val="24"/>
          <w:szCs w:val="24"/>
          <w:lang w:eastAsia="en-GB"/>
        </w:rPr>
        <w:t>Το ΥΠΕΣ αναγνωρίζει και αποδέχεται ότι, με τη γνωστοποίηση ή την παράδοση σε αυτό των Παραδοτέων, δεν θεμελιώνονται δικαιώματα των αδειών παραχώρησης χρήσεως σήματος, πνευματικά δικαιώματα ή οποιοδήποτε άλλο δικαίωμα για το ίδιο εκτός από μη αποκλειστική άδεια εκμετάλλευσης των Παραδοτέων που αναφέρονται στο άρθρο 3 της παρούσης. Επίσης, το ΥΠΕΣ αναγνωρίζει ότι η παρούσα δεν περιέχει οιαδήποτε ρήτρα αποκλειστικότητας και το ΕΜΠ/</w:t>
      </w:r>
      <w:r>
        <w:rPr>
          <w:rFonts w:eastAsia="Times New Roman" w:cs="Arial" w:ascii="Cambria" w:hAnsi="Cambria"/>
          <w:bCs/>
          <w:sz w:val="24"/>
          <w:szCs w:val="24"/>
          <w:shd w:fill="FFFF00" w:val="clear"/>
          <w:lang w:eastAsia="el-GR"/>
        </w:rPr>
        <w:t>Εργαστήριο Ψηφιακής Τεχνολογίας</w:t>
      </w:r>
      <w:r>
        <w:rPr>
          <w:rFonts w:eastAsia="Times New Roman" w:cs="Arial" w:ascii="Cambria" w:hAnsi="Cambria"/>
          <w:bCs/>
          <w:sz w:val="24"/>
          <w:szCs w:val="24"/>
          <w:lang w:eastAsia="en-GB"/>
        </w:rPr>
        <w:t xml:space="preserve">  καθώς και τα μέλη του δικαιούνται να χρησιμοποιούν ομοειδή Παραδοτέα τόσο για τα ίδια όσο και για τρίτους.</w:t>
      </w:r>
    </w:p>
    <w:p>
      <w:pPr>
        <w:pStyle w:val="ListParagraph"/>
        <w:keepNext w:val="true"/>
        <w:numPr>
          <w:ilvl w:val="1"/>
          <w:numId w:val="9"/>
        </w:numPr>
        <w:spacing w:lineRule="auto" w:line="240" w:before="120" w:after="120"/>
        <w:contextualSpacing/>
        <w:jc w:val="both"/>
        <w:outlineLvl w:val="1"/>
        <w:rPr/>
      </w:pPr>
      <w:r>
        <w:rPr>
          <w:rFonts w:eastAsia="Times New Roman" w:cs="Arial" w:ascii="Cambria" w:hAnsi="Cambria"/>
          <w:bCs/>
          <w:sz w:val="24"/>
          <w:szCs w:val="24"/>
          <w:lang w:eastAsia="en-GB"/>
        </w:rPr>
        <w:t>Το Εθνικό Μετσόβειο Πολυτεχνείο  έχει το δικαίωμα, ύστερα από έγγραφη συναίνεση του ΥΠ. ΕΣ., να προβαίνει σε ανακοίνωση του τελικού αποτελέσματος της έρευνας σε επιστημονικό συνέδριο ή με σχετική δημοσίευση σε επιστημονικό έντυπο, υπό την προϋπόθεση ότι δεν παραβιάζονται οι κατά τα άνω υποχρεώσεις εμπιστευτικότητες και δεν τίθενται καθ’ οιονδήποτε τρόπο σε κίνδυνο οι διαδικασίες επεξεργασίας και τα δεδομένα που διαχειρίζεται το ΥΠ. ΕΣ.</w:t>
      </w:r>
    </w:p>
    <w:p>
      <w:pPr>
        <w:pStyle w:val="Normal"/>
        <w:keepNext w:val="true"/>
        <w:numPr>
          <w:ilvl w:val="0"/>
          <w:numId w:val="0"/>
        </w:numPr>
        <w:spacing w:lineRule="auto" w:line="240" w:before="360" w:after="120"/>
        <w:ind w:left="360" w:hanging="360"/>
        <w:jc w:val="center"/>
        <w:outlineLvl w:val="0"/>
        <w:rPr/>
      </w:pPr>
      <w:r>
        <w:rPr>
          <w:rFonts w:eastAsia="Times New Roman" w:cs="Arial" w:ascii="Arial" w:hAnsi="Arial"/>
          <w:b/>
          <w:sz w:val="24"/>
          <w:szCs w:val="24"/>
          <w:highlight w:val="lightGray"/>
          <w:lang w:eastAsia="el-GR"/>
        </w:rPr>
        <w:t>ΑΡΘΡΟ 9</w:t>
      </w:r>
    </w:p>
    <w:p>
      <w:pPr>
        <w:pStyle w:val="Normal"/>
        <w:keepNext w:val="true"/>
        <w:numPr>
          <w:ilvl w:val="0"/>
          <w:numId w:val="0"/>
        </w:numPr>
        <w:spacing w:lineRule="auto" w:line="240" w:before="360" w:after="120"/>
        <w:ind w:left="360" w:hanging="360"/>
        <w:jc w:val="center"/>
        <w:outlineLvl w:val="0"/>
        <w:rPr/>
      </w:pPr>
      <w:bookmarkStart w:id="35" w:name="_Toc75366526"/>
      <w:r>
        <w:rPr>
          <w:rFonts w:eastAsia="Times New Roman" w:cs="Arial" w:ascii="Arial" w:hAnsi="Arial"/>
          <w:b/>
          <w:sz w:val="24"/>
          <w:szCs w:val="24"/>
          <w:highlight w:val="lightGray"/>
          <w:lang w:eastAsia="el-GR"/>
        </w:rPr>
        <w:t>ΟΡΓΑΝΟ ΠΑΡΑΚΟΛΟΥΘΗΣΗΣ ΤΗΣ ΠΡΟΓΡΑΜΜΑΤΙΚΗΣ ΣΥΜΒΑΣΗΣ ΚΑΙ ΑΡΜΟΔΙΟΤΗΤΕΣ ΤΟΥ</w:t>
      </w:r>
      <w:bookmarkEnd w:id="35"/>
    </w:p>
    <w:p>
      <w:pPr>
        <w:pStyle w:val="ListParagraph"/>
        <w:keepNext w:val="true"/>
        <w:numPr>
          <w:ilvl w:val="3"/>
          <w:numId w:val="10"/>
        </w:numPr>
        <w:spacing w:lineRule="auto" w:line="240" w:before="120" w:after="120"/>
        <w:ind w:left="709" w:hanging="425"/>
        <w:contextualSpacing/>
        <w:jc w:val="both"/>
        <w:outlineLvl w:val="1"/>
        <w:rPr/>
      </w:pPr>
      <w:r>
        <w:rPr>
          <w:rFonts w:eastAsia="Times New Roman" w:cs="Arial" w:ascii="Cambria" w:hAnsi="Cambria"/>
          <w:bCs/>
          <w:sz w:val="24"/>
          <w:szCs w:val="24"/>
          <w:lang w:eastAsia="en-GB"/>
        </w:rPr>
        <w:t>Τα συμβαλλόμενα μέρη για την υλοποίηση της παρούσας σύμβασης συστήνουν όργανο με την επωνυμία «</w:t>
      </w:r>
      <w:r>
        <w:rPr>
          <w:rFonts w:eastAsia="Times New Roman" w:cs="Arial" w:ascii="Cambria" w:hAnsi="Cambria"/>
          <w:b/>
          <w:sz w:val="24"/>
          <w:szCs w:val="24"/>
          <w:lang w:eastAsia="en-GB"/>
        </w:rPr>
        <w:t>Κοινή Επιτροπή Παρακολούθησης της Σύμβασης</w:t>
      </w:r>
      <w:r>
        <w:rPr>
          <w:rFonts w:eastAsia="Times New Roman" w:cs="Arial" w:ascii="Cambria" w:hAnsi="Cambria"/>
          <w:bCs/>
          <w:sz w:val="24"/>
          <w:szCs w:val="24"/>
          <w:lang w:eastAsia="en-GB"/>
        </w:rPr>
        <w:t>», στην οποία μετέχουν ισότιμα. Η Επιτροπή αποτελείται από εκπροσώπους των συμβαλλομένων μερών και ειδικότερα, από δύο (2) εκπροσώπους εκ μέρους του ΥΠΕΣ και έναν (1) εκ μέρους του ΕΜΠ με τους αναπληρωτές τους, ως ακολούθως:</w:t>
      </w:r>
    </w:p>
    <w:tbl>
      <w:tblPr>
        <w:tblStyle w:val="ae"/>
        <w:tblW w:w="852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85"/>
        <w:gridCol w:w="3990"/>
        <w:gridCol w:w="2947"/>
      </w:tblGrid>
      <w:tr>
        <w:trPr/>
        <w:tc>
          <w:tcPr>
            <w:tcW w:w="1585" w:type="dxa"/>
            <w:tcBorders/>
          </w:tcPr>
          <w:p>
            <w:pPr>
              <w:pStyle w:val="Normal"/>
              <w:widowControl w:val="false"/>
              <w:suppressAutoHyphens w:val="true"/>
              <w:spacing w:lineRule="auto" w:line="240" w:before="120" w:after="120"/>
              <w:jc w:val="center"/>
              <w:rPr>
                <w:rFonts w:ascii="Cambria" w:hAnsi="Cambria" w:cs="Arial"/>
                <w:b/>
                <w:b/>
                <w:bCs/>
                <w:color w:val="FF0000"/>
                <w:sz w:val="16"/>
                <w:szCs w:val="16"/>
                <w:lang w:eastAsia="en-GB"/>
              </w:rPr>
            </w:pPr>
            <w:r>
              <w:rPr>
                <w:rFonts w:cs="Arial" w:ascii="Cambria" w:hAnsi="Cambria"/>
                <w:b/>
                <w:bCs/>
                <w:color w:val="FF0000"/>
                <w:sz w:val="16"/>
                <w:szCs w:val="16"/>
                <w:lang w:eastAsia="en-GB"/>
              </w:rPr>
            </w:r>
          </w:p>
        </w:tc>
        <w:tc>
          <w:tcPr>
            <w:tcW w:w="3990" w:type="dxa"/>
            <w:tcBorders/>
          </w:tcPr>
          <w:p>
            <w:pPr>
              <w:pStyle w:val="Normal"/>
              <w:widowControl w:val="false"/>
              <w:suppressAutoHyphens w:val="true"/>
              <w:spacing w:lineRule="auto" w:line="240" w:before="120" w:after="120"/>
              <w:jc w:val="center"/>
              <w:rPr>
                <w:rFonts w:ascii="Cambria" w:hAnsi="Cambria" w:cs="Arial"/>
                <w:b/>
                <w:b/>
                <w:bCs/>
                <w:sz w:val="16"/>
                <w:szCs w:val="16"/>
                <w:highlight w:val="lightGray"/>
                <w:lang w:eastAsia="en-GB"/>
              </w:rPr>
            </w:pPr>
            <w:r>
              <w:rPr>
                <w:rFonts w:eastAsia="Times New Roman" w:cs="Arial" w:ascii="Cambria" w:hAnsi="Cambria"/>
                <w:b/>
                <w:bCs/>
                <w:kern w:val="0"/>
                <w:sz w:val="16"/>
                <w:szCs w:val="16"/>
                <w:highlight w:val="lightGray"/>
                <w:lang w:val="el-GR" w:eastAsia="en-GB" w:bidi="ar-SA"/>
              </w:rPr>
              <w:t>Τακτικό Μέλος</w:t>
            </w:r>
          </w:p>
        </w:tc>
        <w:tc>
          <w:tcPr>
            <w:tcW w:w="2947" w:type="dxa"/>
            <w:tcBorders/>
          </w:tcPr>
          <w:p>
            <w:pPr>
              <w:pStyle w:val="Normal"/>
              <w:widowControl w:val="false"/>
              <w:suppressAutoHyphens w:val="true"/>
              <w:spacing w:lineRule="auto" w:line="240" w:before="120" w:after="120"/>
              <w:jc w:val="center"/>
              <w:rPr>
                <w:rFonts w:ascii="Cambria" w:hAnsi="Cambria" w:cs="Arial"/>
                <w:b/>
                <w:b/>
                <w:bCs/>
                <w:sz w:val="16"/>
                <w:szCs w:val="16"/>
                <w:highlight w:val="lightGray"/>
                <w:lang w:eastAsia="en-GB"/>
              </w:rPr>
            </w:pPr>
            <w:r>
              <w:rPr>
                <w:rFonts w:eastAsia="Times New Roman" w:cs="Arial" w:ascii="Cambria" w:hAnsi="Cambria"/>
                <w:b/>
                <w:bCs/>
                <w:kern w:val="0"/>
                <w:sz w:val="16"/>
                <w:szCs w:val="16"/>
                <w:highlight w:val="lightGray"/>
                <w:lang w:val="el-GR" w:eastAsia="en-GB" w:bidi="ar-SA"/>
              </w:rPr>
              <w:t>Αναπληρωματικό Μέλος</w:t>
            </w:r>
          </w:p>
        </w:tc>
      </w:tr>
      <w:tr>
        <w:trPr/>
        <w:tc>
          <w:tcPr>
            <w:tcW w:w="1585" w:type="dxa"/>
            <w:tcBorders/>
          </w:tcPr>
          <w:p>
            <w:pPr>
              <w:pStyle w:val="Normal"/>
              <w:widowControl w:val="false"/>
              <w:numPr>
                <w:ilvl w:val="0"/>
                <w:numId w:val="59"/>
              </w:numPr>
              <w:suppressAutoHyphens w:val="true"/>
              <w:spacing w:lineRule="auto" w:line="240" w:before="120" w:after="120"/>
              <w:ind w:left="318" w:hanging="284"/>
              <w:contextualSpacing/>
              <w:jc w:val="both"/>
              <w:rPr>
                <w:rFonts w:ascii="Cambria" w:hAnsi="Cambria" w:eastAsia="Calibri" w:cs="Arial"/>
                <w:sz w:val="18"/>
                <w:szCs w:val="18"/>
                <w:highlight w:val="lightGray"/>
                <w:lang w:eastAsia="en-GB"/>
              </w:rPr>
            </w:pPr>
            <w:r>
              <w:rPr>
                <w:rFonts w:eastAsia="Calibri" w:cs="Arial" w:ascii="Cambria" w:hAnsi="Cambria"/>
                <w:kern w:val="0"/>
                <w:sz w:val="18"/>
                <w:szCs w:val="18"/>
                <w:highlight w:val="lightGray"/>
                <w:lang w:val="el-GR" w:eastAsia="en-GB" w:bidi="ar-SA"/>
              </w:rPr>
              <w:t>Εκπρόσωπος ΥΠΕΣ</w:t>
            </w:r>
          </w:p>
        </w:tc>
        <w:tc>
          <w:tcPr>
            <w:tcW w:w="3990" w:type="dxa"/>
            <w:tcBorders/>
          </w:tcPr>
          <w:p>
            <w:pPr>
              <w:pStyle w:val="Normal"/>
              <w:widowControl w:val="false"/>
              <w:suppressAutoHyphens w:val="true"/>
              <w:spacing w:lineRule="auto" w:line="240" w:before="120" w:after="120"/>
              <w:jc w:val="both"/>
              <w:rPr>
                <w:rFonts w:ascii="Cambria" w:hAnsi="Cambria" w:cs="Arial"/>
                <w:sz w:val="18"/>
                <w:szCs w:val="18"/>
                <w:highlight w:val="lightGray"/>
                <w:lang w:eastAsia="en-GB"/>
              </w:rPr>
            </w:pPr>
            <w:r>
              <w:rPr>
                <w:rFonts w:eastAsia="Times New Roman" w:cs="Arial" w:ascii="Cambria" w:hAnsi="Cambria"/>
                <w:kern w:val="0"/>
                <w:sz w:val="18"/>
                <w:szCs w:val="18"/>
                <w:highlight w:val="lightGray"/>
                <w:lang w:val="el-GR" w:eastAsia="en-GB" w:bidi="ar-SA"/>
              </w:rPr>
              <w:t>................................</w:t>
            </w:r>
          </w:p>
        </w:tc>
        <w:tc>
          <w:tcPr>
            <w:tcW w:w="2947" w:type="dxa"/>
            <w:tcBorders/>
          </w:tcPr>
          <w:p>
            <w:pPr>
              <w:pStyle w:val="Normal"/>
              <w:widowControl w:val="false"/>
              <w:suppressAutoHyphens w:val="true"/>
              <w:spacing w:lineRule="auto" w:line="240" w:before="120" w:after="120"/>
              <w:jc w:val="both"/>
              <w:rPr>
                <w:rFonts w:ascii="Cambria" w:hAnsi="Cambria" w:cs="Arial"/>
                <w:sz w:val="18"/>
                <w:szCs w:val="18"/>
                <w:highlight w:val="lightGray"/>
                <w:lang w:eastAsia="en-GB"/>
              </w:rPr>
            </w:pPr>
            <w:r>
              <w:rPr>
                <w:rFonts w:eastAsia="Times New Roman" w:cs="Arial" w:ascii="Cambria" w:hAnsi="Cambria"/>
                <w:kern w:val="0"/>
                <w:sz w:val="18"/>
                <w:szCs w:val="18"/>
                <w:highlight w:val="lightGray"/>
                <w:lang w:val="el-GR" w:eastAsia="en-GB" w:bidi="ar-SA"/>
              </w:rPr>
              <w:t>…………………………</w:t>
            </w:r>
            <w:r>
              <w:rPr>
                <w:rFonts w:eastAsia="Times New Roman" w:cs="Arial" w:ascii="Cambria" w:hAnsi="Cambria"/>
                <w:kern w:val="0"/>
                <w:sz w:val="18"/>
                <w:szCs w:val="18"/>
                <w:highlight w:val="lightGray"/>
                <w:lang w:val="el-GR" w:eastAsia="en-GB" w:bidi="ar-SA"/>
              </w:rPr>
              <w:t>.</w:t>
            </w:r>
          </w:p>
        </w:tc>
      </w:tr>
      <w:tr>
        <w:trPr/>
        <w:tc>
          <w:tcPr>
            <w:tcW w:w="1585" w:type="dxa"/>
            <w:tcBorders/>
          </w:tcPr>
          <w:p>
            <w:pPr>
              <w:pStyle w:val="Normal"/>
              <w:widowControl w:val="false"/>
              <w:numPr>
                <w:ilvl w:val="0"/>
                <w:numId w:val="60"/>
              </w:numPr>
              <w:suppressAutoHyphens w:val="true"/>
              <w:spacing w:lineRule="auto" w:line="240" w:before="120" w:after="120"/>
              <w:ind w:left="318" w:hanging="284"/>
              <w:contextualSpacing/>
              <w:jc w:val="both"/>
              <w:rPr>
                <w:rFonts w:ascii="Cambria" w:hAnsi="Cambria" w:eastAsia="Calibri" w:cs="Arial"/>
                <w:sz w:val="18"/>
                <w:szCs w:val="18"/>
                <w:highlight w:val="lightGray"/>
                <w:lang w:eastAsia="en-GB"/>
              </w:rPr>
            </w:pPr>
            <w:r>
              <w:rPr>
                <w:rFonts w:eastAsia="Calibri" w:cs="Arial" w:ascii="Cambria" w:hAnsi="Cambria"/>
                <w:kern w:val="0"/>
                <w:sz w:val="18"/>
                <w:szCs w:val="18"/>
                <w:highlight w:val="lightGray"/>
                <w:lang w:val="el-GR" w:eastAsia="en-GB" w:bidi="ar-SA"/>
              </w:rPr>
              <w:t>Εκπρόσωπος ΥΠΕΣ</w:t>
            </w:r>
          </w:p>
        </w:tc>
        <w:tc>
          <w:tcPr>
            <w:tcW w:w="3990" w:type="dxa"/>
            <w:tcBorders/>
          </w:tcPr>
          <w:p>
            <w:pPr>
              <w:pStyle w:val="Normal"/>
              <w:widowControl w:val="false"/>
              <w:suppressAutoHyphens w:val="true"/>
              <w:spacing w:lineRule="auto" w:line="240" w:before="120" w:after="120"/>
              <w:jc w:val="both"/>
              <w:rPr>
                <w:rFonts w:ascii="Cambria" w:hAnsi="Cambria" w:cs="Arial"/>
                <w:sz w:val="18"/>
                <w:szCs w:val="18"/>
                <w:highlight w:val="lightGray"/>
                <w:lang w:eastAsia="en-GB"/>
              </w:rPr>
            </w:pPr>
            <w:r>
              <w:rPr>
                <w:rFonts w:eastAsia="Times New Roman" w:cs="Arial" w:ascii="Cambria" w:hAnsi="Cambria"/>
                <w:kern w:val="0"/>
                <w:sz w:val="18"/>
                <w:szCs w:val="18"/>
                <w:highlight w:val="lightGray"/>
                <w:lang w:val="el-GR" w:eastAsia="en-GB" w:bidi="ar-SA"/>
              </w:rPr>
              <w:t>………………………</w:t>
            </w:r>
            <w:r>
              <w:rPr>
                <w:rFonts w:eastAsia="Times New Roman" w:cs="Arial" w:ascii="Cambria" w:hAnsi="Cambria"/>
                <w:kern w:val="0"/>
                <w:sz w:val="18"/>
                <w:szCs w:val="18"/>
                <w:highlight w:val="lightGray"/>
                <w:lang w:val="el-GR" w:eastAsia="en-GB" w:bidi="ar-SA"/>
              </w:rPr>
              <w:t>.</w:t>
            </w:r>
          </w:p>
        </w:tc>
        <w:tc>
          <w:tcPr>
            <w:tcW w:w="2947" w:type="dxa"/>
            <w:tcBorders/>
          </w:tcPr>
          <w:p>
            <w:pPr>
              <w:pStyle w:val="Normal"/>
              <w:widowControl w:val="false"/>
              <w:suppressAutoHyphens w:val="true"/>
              <w:spacing w:lineRule="auto" w:line="240" w:before="120" w:after="120"/>
              <w:jc w:val="both"/>
              <w:rPr>
                <w:rFonts w:ascii="Cambria" w:hAnsi="Cambria" w:cs="Arial"/>
                <w:sz w:val="18"/>
                <w:szCs w:val="18"/>
                <w:highlight w:val="lightGray"/>
                <w:lang w:eastAsia="en-GB"/>
              </w:rPr>
            </w:pPr>
            <w:r>
              <w:rPr>
                <w:rFonts w:eastAsia="Times New Roman" w:cs="Arial" w:ascii="Cambria" w:hAnsi="Cambria"/>
                <w:kern w:val="0"/>
                <w:sz w:val="18"/>
                <w:szCs w:val="18"/>
                <w:highlight w:val="lightGray"/>
                <w:lang w:val="el-GR" w:eastAsia="en-GB" w:bidi="ar-SA"/>
              </w:rPr>
              <w:t>…………………………</w:t>
            </w:r>
          </w:p>
        </w:tc>
      </w:tr>
      <w:tr>
        <w:trPr/>
        <w:tc>
          <w:tcPr>
            <w:tcW w:w="1585" w:type="dxa"/>
            <w:tcBorders/>
          </w:tcPr>
          <w:p>
            <w:pPr>
              <w:pStyle w:val="Normal"/>
              <w:widowControl w:val="false"/>
              <w:numPr>
                <w:ilvl w:val="0"/>
                <w:numId w:val="61"/>
              </w:numPr>
              <w:suppressAutoHyphens w:val="true"/>
              <w:spacing w:lineRule="auto" w:line="240" w:before="120" w:after="120"/>
              <w:ind w:left="318" w:hanging="284"/>
              <w:contextualSpacing/>
              <w:jc w:val="both"/>
              <w:rPr>
                <w:rFonts w:ascii="Cambria" w:hAnsi="Cambria" w:eastAsia="Calibri" w:cs="Arial"/>
                <w:sz w:val="18"/>
                <w:szCs w:val="18"/>
                <w:highlight w:val="lightGray"/>
                <w:lang w:eastAsia="en-GB"/>
              </w:rPr>
            </w:pPr>
            <w:r>
              <w:rPr>
                <w:rFonts w:eastAsia="Calibri" w:cs="Arial" w:ascii="Cambria" w:hAnsi="Cambria"/>
                <w:kern w:val="0"/>
                <w:sz w:val="18"/>
                <w:szCs w:val="18"/>
                <w:highlight w:val="lightGray"/>
                <w:lang w:val="el-GR" w:eastAsia="en-GB" w:bidi="ar-SA"/>
              </w:rPr>
              <w:t>Εκπρόσωπος ΕΜΠ</w:t>
            </w:r>
          </w:p>
        </w:tc>
        <w:tc>
          <w:tcPr>
            <w:tcW w:w="3990" w:type="dxa"/>
            <w:tcBorders/>
          </w:tcPr>
          <w:p>
            <w:pPr>
              <w:pStyle w:val="Normal"/>
              <w:widowControl w:val="false"/>
              <w:suppressAutoHyphens w:val="true"/>
              <w:spacing w:lineRule="auto" w:line="240" w:before="120" w:after="120"/>
              <w:jc w:val="both"/>
              <w:rPr>
                <w:rFonts w:ascii="Cambria" w:hAnsi="Cambria" w:cs="Arial"/>
                <w:sz w:val="18"/>
                <w:szCs w:val="18"/>
                <w:lang w:eastAsia="en-GB"/>
              </w:rPr>
            </w:pPr>
            <w:r>
              <w:rPr>
                <w:rFonts w:eastAsia="Times New Roman" w:cs="Arial" w:ascii="Cambria" w:hAnsi="Cambria"/>
                <w:kern w:val="0"/>
                <w:sz w:val="18"/>
                <w:szCs w:val="18"/>
                <w:lang w:val="el-GR" w:eastAsia="en-GB" w:bidi="ar-SA"/>
              </w:rPr>
              <w:t>………………………</w:t>
            </w:r>
          </w:p>
        </w:tc>
        <w:tc>
          <w:tcPr>
            <w:tcW w:w="2947" w:type="dxa"/>
            <w:tcBorders/>
          </w:tcPr>
          <w:p>
            <w:pPr>
              <w:pStyle w:val="Normal"/>
              <w:widowControl w:val="false"/>
              <w:suppressAutoHyphens w:val="true"/>
              <w:spacing w:lineRule="auto" w:line="240" w:before="120" w:after="120"/>
              <w:jc w:val="both"/>
              <w:rPr>
                <w:rFonts w:ascii="Cambria" w:hAnsi="Cambria" w:cs="Arial"/>
                <w:sz w:val="18"/>
                <w:szCs w:val="18"/>
                <w:lang w:eastAsia="en-GB"/>
              </w:rPr>
            </w:pPr>
            <w:r>
              <w:rPr>
                <w:rFonts w:eastAsia="Times New Roman" w:cs="Arial" w:ascii="Cambria" w:hAnsi="Cambria"/>
                <w:kern w:val="0"/>
                <w:sz w:val="18"/>
                <w:szCs w:val="18"/>
                <w:lang w:val="el-GR" w:eastAsia="en-GB" w:bidi="ar-SA"/>
              </w:rPr>
              <w:t>…………………………</w:t>
            </w:r>
            <w:r>
              <w:rPr>
                <w:rFonts w:eastAsia="Times New Roman" w:cs="Arial" w:ascii="Cambria" w:hAnsi="Cambria"/>
                <w:kern w:val="0"/>
                <w:sz w:val="18"/>
                <w:szCs w:val="18"/>
                <w:lang w:val="el-GR" w:eastAsia="en-GB" w:bidi="ar-SA"/>
              </w:rPr>
              <w:t>..</w:t>
            </w:r>
          </w:p>
        </w:tc>
      </w:tr>
    </w:tbl>
    <w:p>
      <w:pPr>
        <w:pStyle w:val="ListParagraph"/>
        <w:keepNext w:val="true"/>
        <w:numPr>
          <w:ilvl w:val="3"/>
          <w:numId w:val="10"/>
        </w:numPr>
        <w:spacing w:lineRule="auto" w:line="240" w:before="120" w:after="120"/>
        <w:ind w:left="709" w:hanging="425"/>
        <w:contextualSpacing/>
        <w:jc w:val="both"/>
        <w:outlineLvl w:val="1"/>
        <w:rPr/>
      </w:pPr>
      <w:r>
        <w:rPr>
          <w:rFonts w:eastAsia="Times New Roman" w:cs="Arial" w:ascii="Cambria" w:hAnsi="Cambria"/>
          <w:bCs/>
          <w:sz w:val="24"/>
          <w:szCs w:val="24"/>
          <w:lang w:eastAsia="en-GB"/>
        </w:rPr>
        <w:t xml:space="preserve">Έργο της Επιτροπής Παρακολούθησης είναι: </w:t>
      </w:r>
    </w:p>
    <w:p>
      <w:pPr>
        <w:pStyle w:val="Normal"/>
        <w:numPr>
          <w:ilvl w:val="0"/>
          <w:numId w:val="62"/>
        </w:numPr>
        <w:spacing w:lineRule="auto" w:line="240" w:before="120" w:after="120"/>
        <w:ind w:left="1134" w:hanging="567"/>
        <w:contextualSpacing/>
        <w:jc w:val="both"/>
        <w:rPr/>
      </w:pPr>
      <w:r>
        <w:rPr>
          <w:rFonts w:eastAsia="Calibri" w:cs="Arial" w:ascii="Cambria" w:hAnsi="Cambria"/>
          <w:sz w:val="24"/>
          <w:szCs w:val="24"/>
        </w:rPr>
        <w:t xml:space="preserve">Η παρακολούθηση της εφαρμογής </w:t>
      </w:r>
      <w:r>
        <w:rPr>
          <w:rFonts w:eastAsia="Calibri" w:cs="Arial" w:ascii="Cambria" w:hAnsi="Cambria"/>
          <w:spacing w:val="8"/>
          <w:sz w:val="24"/>
          <w:szCs w:val="24"/>
        </w:rPr>
        <w:t>των όρων</w:t>
      </w:r>
      <w:r>
        <w:rPr>
          <w:rFonts w:eastAsia="Calibri" w:cs="Arial" w:ascii="Cambria" w:hAnsi="Cambria"/>
          <w:sz w:val="24"/>
          <w:szCs w:val="24"/>
        </w:rPr>
        <w:t xml:space="preserve"> της Προγραμματικής Σύμβασης.</w:t>
      </w:r>
    </w:p>
    <w:p>
      <w:pPr>
        <w:pStyle w:val="Normal"/>
        <w:numPr>
          <w:ilvl w:val="0"/>
          <w:numId w:val="63"/>
        </w:numPr>
        <w:spacing w:lineRule="auto" w:line="240" w:before="120" w:after="120"/>
        <w:ind w:left="1134" w:hanging="567"/>
        <w:jc w:val="both"/>
        <w:rPr/>
      </w:pPr>
      <w:r>
        <w:rPr>
          <w:rFonts w:eastAsia="Times New Roman" w:cs="Arial" w:ascii="Cambria" w:hAnsi="Cambria"/>
          <w:sz w:val="24"/>
          <w:szCs w:val="24"/>
          <w:lang w:eastAsia="el-GR"/>
        </w:rPr>
        <w:t>Η διαπίστωση της ολοκλήρωσης των εκατέρωθεν υποχρεώσεων.</w:t>
      </w:r>
    </w:p>
    <w:p>
      <w:pPr>
        <w:pStyle w:val="Normal"/>
        <w:numPr>
          <w:ilvl w:val="0"/>
          <w:numId w:val="64"/>
        </w:numPr>
        <w:spacing w:lineRule="auto" w:line="240" w:before="120" w:after="120"/>
        <w:ind w:left="1134" w:hanging="567"/>
        <w:contextualSpacing/>
        <w:jc w:val="both"/>
        <w:rPr/>
      </w:pPr>
      <w:r>
        <w:rPr>
          <w:rFonts w:eastAsia="Calibri" w:cs="Arial" w:ascii="Cambria" w:hAnsi="Cambria"/>
          <w:sz w:val="24"/>
          <w:szCs w:val="24"/>
        </w:rPr>
        <w:t>Η λήψη αποφάσεων για κάθε ζήτημα που τυχόν δεν ρυθμίζεται με τη Σύμβαση και η εισήγηση προς τα συμβαλλόμενα μέρη.</w:t>
      </w:r>
    </w:p>
    <w:p>
      <w:pPr>
        <w:pStyle w:val="Normal"/>
        <w:numPr>
          <w:ilvl w:val="0"/>
          <w:numId w:val="65"/>
        </w:numPr>
        <w:spacing w:lineRule="auto" w:line="240" w:before="120" w:after="120"/>
        <w:ind w:left="1134" w:hanging="567"/>
        <w:contextualSpacing/>
        <w:jc w:val="both"/>
        <w:rPr/>
      </w:pPr>
      <w:r>
        <w:rPr>
          <w:rFonts w:eastAsia="Calibri" w:cs="Arial" w:ascii="Cambria" w:hAnsi="Cambria"/>
          <w:sz w:val="24"/>
          <w:szCs w:val="24"/>
        </w:rPr>
        <w:t>Η εν γένει επίλυση των όποιων προβλημάτων παρουσιάζονται.</w:t>
      </w:r>
    </w:p>
    <w:p>
      <w:pPr>
        <w:pStyle w:val="Normal"/>
        <w:numPr>
          <w:ilvl w:val="0"/>
          <w:numId w:val="66"/>
        </w:numPr>
        <w:spacing w:lineRule="auto" w:line="240" w:before="120" w:after="120"/>
        <w:ind w:left="1134" w:hanging="567"/>
        <w:contextualSpacing/>
        <w:jc w:val="both"/>
        <w:rPr/>
      </w:pPr>
      <w:r>
        <w:rPr>
          <w:rFonts w:eastAsia="Calibri" w:cs="Arial" w:ascii="Cambria" w:hAnsi="Cambria"/>
          <w:sz w:val="24"/>
          <w:szCs w:val="24"/>
        </w:rPr>
        <w:t>Η έγκριση ειδικότερων ρυθμίσεων στο πλαίσιο της παρούσας Σύμβασης.</w:t>
      </w:r>
    </w:p>
    <w:p>
      <w:pPr>
        <w:pStyle w:val="Normal"/>
        <w:numPr>
          <w:ilvl w:val="0"/>
          <w:numId w:val="67"/>
        </w:numPr>
        <w:spacing w:lineRule="auto" w:line="240" w:before="120" w:after="120"/>
        <w:ind w:left="1134" w:hanging="567"/>
        <w:contextualSpacing/>
        <w:jc w:val="both"/>
        <w:rPr/>
      </w:pPr>
      <w:r>
        <w:rPr>
          <w:rFonts w:eastAsia="Calibri" w:cs="Arial" w:ascii="Cambria" w:hAnsi="Cambria"/>
          <w:sz w:val="24"/>
          <w:szCs w:val="24"/>
        </w:rPr>
        <w:t>Η υποβολή προτάσεων – εισηγήσεων προς τους συμβαλλόμενους.</w:t>
      </w:r>
    </w:p>
    <w:p>
      <w:pPr>
        <w:pStyle w:val="Normal"/>
        <w:numPr>
          <w:ilvl w:val="0"/>
          <w:numId w:val="68"/>
        </w:numPr>
        <w:spacing w:lineRule="auto" w:line="240" w:before="120" w:after="120"/>
        <w:ind w:left="1134" w:hanging="567"/>
        <w:jc w:val="both"/>
        <w:rPr/>
      </w:pPr>
      <w:r>
        <w:rPr>
          <w:rFonts w:eastAsia="Times New Roman" w:cs="Arial" w:ascii="Cambria" w:hAnsi="Cambria"/>
          <w:sz w:val="24"/>
          <w:szCs w:val="24"/>
          <w:lang w:eastAsia="el-GR"/>
        </w:rPr>
        <w:t>Η επίλυση κάθε διαφοράς μεταξύ των συμβαλλομένων μερών που προκύπτει σχετικά με την ερμηνεία των όρων της παρούσας σύμβασης και τον τρόπο εφαρμογής της.</w:t>
      </w:r>
    </w:p>
    <w:p>
      <w:pPr>
        <w:pStyle w:val="Normal"/>
        <w:numPr>
          <w:ilvl w:val="0"/>
          <w:numId w:val="69"/>
        </w:numPr>
        <w:spacing w:lineRule="auto" w:line="240" w:before="120" w:after="120"/>
        <w:ind w:left="1134" w:hanging="567"/>
        <w:jc w:val="both"/>
        <w:rPr/>
      </w:pPr>
      <w:r>
        <w:rPr>
          <w:rFonts w:eastAsia="Times New Roman" w:cs="Arial" w:ascii="Cambria" w:hAnsi="Cambria"/>
          <w:sz w:val="24"/>
          <w:szCs w:val="24"/>
          <w:lang w:eastAsia="el-GR"/>
        </w:rPr>
        <w:t>Εισήγηση στην Επιτροπή Παραλαβής του ΥΠΕΣ για την παραλαβή του Παραδοτέου/των Παραδοτέων της παρούσας.</w:t>
      </w:r>
    </w:p>
    <w:p>
      <w:pPr>
        <w:pStyle w:val="ListParagraph"/>
        <w:keepNext w:val="true"/>
        <w:numPr>
          <w:ilvl w:val="3"/>
          <w:numId w:val="10"/>
        </w:numPr>
        <w:spacing w:lineRule="auto" w:line="240" w:before="120" w:after="120"/>
        <w:ind w:left="567" w:hanging="283"/>
        <w:contextualSpacing/>
        <w:jc w:val="both"/>
        <w:outlineLvl w:val="1"/>
        <w:rPr/>
      </w:pPr>
      <w:r>
        <w:rPr>
          <w:rFonts w:eastAsia="Times New Roman" w:cs="Arial" w:ascii="Cambria" w:hAnsi="Cambria"/>
          <w:bCs/>
          <w:sz w:val="24"/>
          <w:szCs w:val="24"/>
          <w:lang w:eastAsia="en-GB"/>
        </w:rPr>
        <w:t>Λειτουργία του Οργάνου Παρακολούθησης της παρούσας Σύμβασης:</w:t>
      </w:r>
    </w:p>
    <w:p>
      <w:pPr>
        <w:pStyle w:val="Normal"/>
        <w:numPr>
          <w:ilvl w:val="0"/>
          <w:numId w:val="70"/>
        </w:numPr>
        <w:spacing w:lineRule="auto" w:line="240" w:before="120" w:after="120"/>
        <w:ind w:left="993" w:hanging="426"/>
        <w:contextualSpacing/>
        <w:jc w:val="both"/>
        <w:rPr/>
      </w:pPr>
      <w:r>
        <w:rPr>
          <w:rFonts w:eastAsia="Calibri" w:cs="Arial" w:ascii="Cambria" w:hAnsi="Cambria"/>
          <w:color w:val="FF0000"/>
          <w:sz w:val="24"/>
          <w:szCs w:val="24"/>
          <w:highlight w:val="lightGray"/>
        </w:rPr>
        <w:t>Έδρα της Επιτροπής ορίζεται το Υπουργείο Εσωτερικών (Βασ. Σοφίας αρ. 15, 10674, Αθήνα)._ _ _ _</w:t>
      </w:r>
    </w:p>
    <w:p>
      <w:pPr>
        <w:pStyle w:val="Normal"/>
        <w:numPr>
          <w:ilvl w:val="0"/>
          <w:numId w:val="71"/>
        </w:numPr>
        <w:spacing w:lineRule="auto" w:line="240" w:before="120" w:after="120"/>
        <w:ind w:left="993" w:hanging="426"/>
        <w:contextualSpacing/>
        <w:jc w:val="both"/>
        <w:rPr/>
      </w:pPr>
      <w:r>
        <w:rPr>
          <w:rFonts w:eastAsia="Calibri" w:cs="Arial" w:ascii="Cambria" w:hAnsi="Cambria"/>
          <w:sz w:val="24"/>
          <w:szCs w:val="24"/>
        </w:rPr>
        <w:t xml:space="preserve">Η Επιτροπή συγκαλείται με πρόσκληση του Προέδρου, </w:t>
      </w:r>
      <w:r>
        <w:rPr>
          <w:rFonts w:eastAsia="Calibri" w:cs="Arial" w:ascii="Cambria" w:hAnsi="Cambria"/>
          <w:color w:val="FF0000"/>
          <w:sz w:val="24"/>
          <w:szCs w:val="24"/>
          <w:highlight w:val="lightGray"/>
        </w:rPr>
        <w:t>που ορίζεται ο _ ..................................</w:t>
      </w:r>
      <w:r>
        <w:rPr>
          <w:rFonts w:eastAsia="Calibri" w:cs="Arial" w:ascii="Cambria" w:hAnsi="Cambria"/>
          <w:color w:val="FF0000"/>
          <w:sz w:val="24"/>
          <w:szCs w:val="24"/>
        </w:rPr>
        <w:t xml:space="preserve">.του .……… (ΑΔΤ……….).  </w:t>
      </w:r>
      <w:r>
        <w:rPr>
          <w:rFonts w:eastAsia="Calibri" w:cs="Arial" w:ascii="Cambria" w:hAnsi="Cambria"/>
          <w:color w:val="000000" w:themeColor="text1"/>
          <w:sz w:val="24"/>
          <w:szCs w:val="24"/>
        </w:rPr>
        <w:t xml:space="preserve">Στην πρόσκληση γράφονται τα θέματα της ημερήσιας </w:t>
      </w:r>
      <w:r>
        <w:rPr>
          <w:rFonts w:eastAsia="Calibri" w:cs="Arial" w:ascii="Cambria" w:hAnsi="Cambria"/>
          <w:sz w:val="24"/>
          <w:szCs w:val="24"/>
        </w:rPr>
        <w:t xml:space="preserve">διάταξης και ειδοποιούνται τα μέλη τουλάχιστον δύο  (2) μέρες πριν από την ημερομηνία σύγκλησης της Επιτροπής με τον προσφορότερο τρόπο. Στην ημερήσια διάταξη αναγράφονται υποχρεωτικά από τον πρόεδρο τα θέματα και εισάγονται προς συζήτηση. Επίσης είναι υποχρεωτική η σύγκλιση της επιτροπής, εφόσον το ζητήσουν εγγράφως οι εκπρόσωποι έστω και ενός των συμβαλλόμενων μερών, </w:t>
      </w:r>
      <w:r>
        <w:rPr>
          <w:rFonts w:eastAsia="Calibri" w:cs="Arial" w:ascii="Cambria" w:hAnsi="Cambria"/>
          <w:color w:val="FF0000"/>
          <w:sz w:val="24"/>
          <w:szCs w:val="24"/>
          <w:highlight w:val="lightGray"/>
        </w:rPr>
        <w:t>εντός 2 (2) ημερών.</w:t>
      </w:r>
    </w:p>
    <w:p>
      <w:pPr>
        <w:pStyle w:val="Normal"/>
        <w:numPr>
          <w:ilvl w:val="0"/>
          <w:numId w:val="72"/>
        </w:numPr>
        <w:spacing w:lineRule="auto" w:line="240" w:before="120" w:after="120"/>
        <w:ind w:left="993" w:hanging="426"/>
        <w:contextualSpacing/>
        <w:jc w:val="both"/>
        <w:rPr/>
      </w:pPr>
      <w:r>
        <w:rPr>
          <w:rFonts w:eastAsia="Calibri" w:cs="Arial" w:ascii="Cambria" w:hAnsi="Cambria"/>
          <w:sz w:val="24"/>
          <w:szCs w:val="24"/>
        </w:rPr>
        <w:t xml:space="preserve">Ο Πρόεδρος μπορεί να αναθέσει σε μέλος ή μέλη της Επιτροπής την ειδικότερη μελέτη και εισήγηση θέματος της ημερήσιας διάταξης. Μπορεί επίσης να καλεί στις συνεδριάσεις οποιονδήποτε κρίνει σκόπιμο για παροχή πληροφοριών ή απόψεων σχετικά με τα συζητούμενα θέματα.Η </w:t>
      </w:r>
      <w:r>
        <w:rPr>
          <w:rFonts w:eastAsia="Calibri" w:cs="Arial" w:ascii="Cambria" w:hAnsi="Cambria"/>
          <w:color w:val="FF0000"/>
          <w:sz w:val="24"/>
          <w:szCs w:val="24"/>
          <w:highlight w:val="lightGray"/>
        </w:rPr>
        <w:t xml:space="preserve">Επιτροπή συνεδριάζει είτε δια ζώσης στο Υπουργείο Εσωτερικών είτε μέσω τηλεδιάσκεψης._ </w:t>
      </w:r>
      <w:r>
        <w:rPr>
          <w:rFonts w:eastAsia="Calibri" w:cs="Arial" w:ascii="Cambria" w:hAnsi="Cambria"/>
          <w:sz w:val="24"/>
          <w:szCs w:val="24"/>
        </w:rPr>
        <w:t>Η πρώτη συνεδρίαση δύναται να γίνει αμέσως μετά τον ορισμό των μελών της και η τελευταία μετά την ολοκλήρωση του ερευνητικού έργου. Υπάρχει η δυνατότητα να συνεδριάσει ενδιάμεσα ή και έκτακτα όταν προκύψει θέμα, σύμφωνα με την παραπάνω διαδικασία.</w:t>
      </w:r>
    </w:p>
    <w:p>
      <w:pPr>
        <w:pStyle w:val="Normal"/>
        <w:numPr>
          <w:ilvl w:val="0"/>
          <w:numId w:val="73"/>
        </w:numPr>
        <w:spacing w:lineRule="auto" w:line="240" w:before="120" w:after="120"/>
        <w:ind w:left="993" w:hanging="426"/>
        <w:contextualSpacing/>
        <w:jc w:val="both"/>
        <w:rPr/>
      </w:pPr>
      <w:r>
        <w:rPr>
          <w:rFonts w:eastAsia="Calibri" w:cs="Arial" w:ascii="Cambria" w:hAnsi="Cambria"/>
          <w:color w:val="FF0000"/>
          <w:sz w:val="24"/>
          <w:szCs w:val="24"/>
          <w:highlight w:val="lightGray"/>
        </w:rPr>
        <w:t>Γραμματειακή υποστήριξη παρέχεται από  ………………………...</w:t>
      </w:r>
    </w:p>
    <w:p>
      <w:pPr>
        <w:pStyle w:val="Normal"/>
        <w:numPr>
          <w:ilvl w:val="0"/>
          <w:numId w:val="74"/>
        </w:numPr>
        <w:spacing w:lineRule="auto" w:line="240" w:before="120" w:after="120"/>
        <w:ind w:left="993" w:hanging="426"/>
        <w:contextualSpacing/>
        <w:jc w:val="both"/>
        <w:rPr/>
      </w:pPr>
      <w:r>
        <w:rPr>
          <w:rFonts w:eastAsia="Calibri" w:cs="Arial" w:ascii="Cambria" w:hAnsi="Cambria"/>
          <w:sz w:val="24"/>
          <w:szCs w:val="24"/>
        </w:rPr>
        <w:t>Τα βιβλία της επιτροπής τηρούνται και φυλάσσονται από τον Γραμματέα της, και τα πρακτικά των συνεδριάσεων, με ευθύνη του Γραμματέα, θα στέλνονται έγκαιρα σε όλα τα μέλη της Επιτροπής.</w:t>
      </w:r>
    </w:p>
    <w:p>
      <w:pPr>
        <w:pStyle w:val="Normal"/>
        <w:numPr>
          <w:ilvl w:val="0"/>
          <w:numId w:val="75"/>
        </w:numPr>
        <w:spacing w:lineRule="auto" w:line="240" w:before="120" w:after="120"/>
        <w:ind w:left="993" w:hanging="426"/>
        <w:contextualSpacing/>
        <w:jc w:val="both"/>
        <w:rPr/>
      </w:pPr>
      <w:r>
        <w:rPr>
          <w:rFonts w:eastAsia="Calibri" w:cs="Arial" w:ascii="Cambria" w:hAnsi="Cambria"/>
          <w:sz w:val="24"/>
          <w:szCs w:val="24"/>
        </w:rPr>
        <w:t xml:space="preserve">Η λειτουργία της Επιτροπής διέπεται από τις διατάξεις των άρθρων 14 και 15 του Ν. 2690/99, όπως ισχύει σήμερα . </w:t>
      </w:r>
    </w:p>
    <w:p>
      <w:pPr>
        <w:pStyle w:val="Normal"/>
        <w:numPr>
          <w:ilvl w:val="0"/>
          <w:numId w:val="76"/>
        </w:numPr>
        <w:spacing w:lineRule="auto" w:line="240" w:before="120" w:after="120"/>
        <w:ind w:left="993" w:hanging="426"/>
        <w:contextualSpacing/>
        <w:jc w:val="both"/>
        <w:rPr/>
      </w:pPr>
      <w:r>
        <w:rPr>
          <w:rFonts w:eastAsia="Calibri" w:cs="Arial" w:ascii="Cambria" w:hAnsi="Cambria"/>
          <w:sz w:val="24"/>
          <w:szCs w:val="24"/>
        </w:rPr>
        <w:t>Το μέλος που διορίζεται στη θέση μέλους που παραιτήθηκε ή αντικαταστάθηκε, διανύει τον υπόλοιπο χρόνο της θητείας.</w:t>
      </w:r>
    </w:p>
    <w:p>
      <w:pPr>
        <w:pStyle w:val="Normal"/>
        <w:numPr>
          <w:ilvl w:val="0"/>
          <w:numId w:val="77"/>
        </w:numPr>
        <w:spacing w:lineRule="auto" w:line="240" w:before="120" w:after="120"/>
        <w:ind w:left="993" w:hanging="426"/>
        <w:contextualSpacing/>
        <w:jc w:val="both"/>
        <w:rPr/>
      </w:pPr>
      <w:r>
        <w:rPr>
          <w:rFonts w:eastAsia="Calibri" w:cs="Arial" w:ascii="Cambria" w:hAnsi="Cambria"/>
          <w:sz w:val="24"/>
          <w:szCs w:val="24"/>
        </w:rPr>
        <w:t xml:space="preserve"> </w:t>
      </w:r>
      <w:r>
        <w:rPr>
          <w:rFonts w:eastAsia="Calibri" w:cs="Arial" w:ascii="Cambria" w:hAnsi="Cambria"/>
          <w:sz w:val="24"/>
          <w:szCs w:val="24"/>
        </w:rPr>
        <w:t>Τυχόν δαπάνες μετακίνησης, διανυκτέρευσης και ημερήσιας αποζημίωσης των μελών καλύπτονται κατά τα νόμιμα από τον προϋπολογισμό του αντίστοιχου συμβαλλόμενου φορέα.</w:t>
      </w:r>
      <w:bookmarkStart w:id="36" w:name="_Toc75366527"/>
    </w:p>
    <w:p>
      <w:pPr>
        <w:pStyle w:val="Normal"/>
        <w:spacing w:lineRule="auto" w:line="240" w:before="120" w:after="120"/>
        <w:ind w:left="993" w:hanging="0"/>
        <w:contextualSpacing/>
        <w:jc w:val="both"/>
        <w:rPr>
          <w:rFonts w:ascii="Cambria" w:hAnsi="Cambria" w:eastAsia="Calibri" w:cs="Arial"/>
          <w:sz w:val="24"/>
          <w:szCs w:val="24"/>
        </w:rPr>
      </w:pPr>
      <w:r>
        <w:rPr>
          <w:rFonts w:eastAsia="Calibri" w:cs="Arial" w:ascii="Cambria" w:hAnsi="Cambria"/>
          <w:sz w:val="24"/>
          <w:szCs w:val="24"/>
        </w:rPr>
      </w:r>
    </w:p>
    <w:p>
      <w:pPr>
        <w:pStyle w:val="Normal"/>
        <w:spacing w:lineRule="auto" w:line="240" w:before="120" w:after="120"/>
        <w:contextualSpacing/>
        <w:jc w:val="both"/>
        <w:rPr>
          <w:rFonts w:ascii="Cambria" w:hAnsi="Cambria" w:eastAsia="Calibri" w:cs="Arial"/>
          <w:sz w:val="24"/>
          <w:szCs w:val="24"/>
        </w:rPr>
      </w:pPr>
      <w:r>
        <w:rPr>
          <w:rFonts w:eastAsia="Calibri" w:cs="Arial" w:ascii="Cambria" w:hAnsi="Cambria"/>
          <w:sz w:val="24"/>
          <w:szCs w:val="24"/>
        </w:rPr>
      </w:r>
    </w:p>
    <w:p>
      <w:pPr>
        <w:pStyle w:val="Normal"/>
        <w:spacing w:lineRule="auto" w:line="240" w:before="120" w:after="120"/>
        <w:contextualSpacing/>
        <w:jc w:val="both"/>
        <w:rPr>
          <w:rFonts w:ascii="Cambria" w:hAnsi="Cambria" w:eastAsia="Calibri" w:cs="Arial"/>
          <w:sz w:val="24"/>
          <w:szCs w:val="24"/>
        </w:rPr>
      </w:pPr>
      <w:r>
        <w:rPr>
          <w:rFonts w:eastAsia="Calibri" w:cs="Arial" w:ascii="Cambria" w:hAnsi="Cambria"/>
          <w:sz w:val="24"/>
          <w:szCs w:val="24"/>
        </w:rPr>
      </w:r>
    </w:p>
    <w:p>
      <w:pPr>
        <w:pStyle w:val="Normal"/>
        <w:spacing w:lineRule="auto" w:line="240" w:before="120" w:after="120"/>
        <w:contextualSpacing/>
        <w:jc w:val="both"/>
        <w:rPr>
          <w:rFonts w:ascii="Cambria" w:hAnsi="Cambria" w:eastAsia="Calibri" w:cs="Arial"/>
          <w:sz w:val="24"/>
          <w:szCs w:val="24"/>
        </w:rPr>
      </w:pPr>
      <w:r>
        <w:rPr>
          <w:rFonts w:eastAsia="Calibri" w:cs="Arial" w:ascii="Cambria" w:hAnsi="Cambria"/>
          <w:sz w:val="24"/>
          <w:szCs w:val="24"/>
        </w:rPr>
      </w:r>
    </w:p>
    <w:p>
      <w:pPr>
        <w:pStyle w:val="Normal"/>
        <w:spacing w:lineRule="auto" w:line="240" w:before="120" w:after="120"/>
        <w:contextualSpacing/>
        <w:jc w:val="both"/>
        <w:rPr>
          <w:rFonts w:ascii="Cambria" w:hAnsi="Cambria" w:eastAsia="Calibri" w:cs="Arial"/>
          <w:sz w:val="24"/>
          <w:szCs w:val="24"/>
        </w:rPr>
      </w:pPr>
      <w:r>
        <w:rPr>
          <w:rFonts w:eastAsia="Calibri" w:cs="Arial" w:ascii="Cambria" w:hAnsi="Cambria"/>
          <w:sz w:val="24"/>
          <w:szCs w:val="24"/>
        </w:rPr>
      </w:r>
    </w:p>
    <w:p>
      <w:pPr>
        <w:pStyle w:val="Normal"/>
        <w:spacing w:lineRule="auto" w:line="240" w:before="120" w:after="120"/>
        <w:contextualSpacing/>
        <w:jc w:val="both"/>
        <w:rPr>
          <w:rFonts w:ascii="Cambria" w:hAnsi="Cambria" w:eastAsia="Calibri" w:cs="Arial"/>
          <w:sz w:val="24"/>
          <w:szCs w:val="24"/>
        </w:rPr>
      </w:pPr>
      <w:r>
        <w:rPr>
          <w:rFonts w:eastAsia="Calibri" w:cs="Arial" w:ascii="Cambria" w:hAnsi="Cambria"/>
          <w:sz w:val="24"/>
          <w:szCs w:val="24"/>
        </w:rPr>
      </w:r>
    </w:p>
    <w:p>
      <w:pPr>
        <w:pStyle w:val="Normal"/>
        <w:spacing w:lineRule="auto" w:line="240" w:before="120" w:after="120"/>
        <w:contextualSpacing/>
        <w:jc w:val="both"/>
        <w:rPr>
          <w:rFonts w:ascii="Cambria" w:hAnsi="Cambria" w:eastAsia="Calibri" w:cs="Arial"/>
          <w:sz w:val="24"/>
          <w:szCs w:val="24"/>
        </w:rPr>
      </w:pPr>
      <w:r>
        <w:rPr>
          <w:rFonts w:eastAsia="Calibri" w:cs="Arial" w:ascii="Cambria" w:hAnsi="Cambria"/>
          <w:sz w:val="24"/>
          <w:szCs w:val="24"/>
        </w:rPr>
      </w:r>
    </w:p>
    <w:p>
      <w:pPr>
        <w:pStyle w:val="Normal"/>
        <w:keepNext w:val="true"/>
        <w:numPr>
          <w:ilvl w:val="0"/>
          <w:numId w:val="0"/>
        </w:numPr>
        <w:spacing w:lineRule="auto" w:line="240" w:before="360" w:after="120"/>
        <w:ind w:left="360" w:hanging="360"/>
        <w:jc w:val="center"/>
        <w:outlineLvl w:val="0"/>
        <w:rPr/>
      </w:pPr>
      <w:r>
        <w:rPr>
          <w:rFonts w:eastAsia="Times New Roman" w:cs="Arial" w:ascii="Arial" w:hAnsi="Arial"/>
          <w:b/>
          <w:sz w:val="24"/>
          <w:szCs w:val="24"/>
          <w:highlight w:val="lightGray"/>
          <w:lang w:eastAsia="el-GR"/>
        </w:rPr>
        <w:t>ΑΡΘΡΟ 10</w:t>
      </w:r>
    </w:p>
    <w:p>
      <w:pPr>
        <w:pStyle w:val="Normal"/>
        <w:keepNext w:val="true"/>
        <w:numPr>
          <w:ilvl w:val="0"/>
          <w:numId w:val="0"/>
        </w:numPr>
        <w:spacing w:lineRule="auto" w:line="240" w:before="360" w:after="120"/>
        <w:ind w:left="360" w:hanging="360"/>
        <w:jc w:val="center"/>
        <w:outlineLvl w:val="0"/>
        <w:rPr/>
      </w:pPr>
      <w:r>
        <w:rPr>
          <w:rFonts w:eastAsia="Times New Roman" w:cs="Arial" w:ascii="Arial" w:hAnsi="Arial"/>
          <w:b/>
          <w:sz w:val="24"/>
          <w:szCs w:val="24"/>
          <w:highlight w:val="lightGray"/>
          <w:lang w:eastAsia="el-GR"/>
        </w:rPr>
        <w:t>ΕΠΙΤΡΟΠΗ ΠΑΡΑΛΑΒΗΣ</w:t>
      </w:r>
    </w:p>
    <w:p>
      <w:pPr>
        <w:pStyle w:val="Normal"/>
        <w:spacing w:lineRule="auto" w:line="240" w:before="0" w:after="0"/>
        <w:jc w:val="both"/>
        <w:rPr/>
      </w:pPr>
      <w:r>
        <w:rPr>
          <w:rFonts w:cs="Verdana" w:ascii="Verdana" w:hAnsi="Verdana"/>
          <w:sz w:val="20"/>
          <w:szCs w:val="20"/>
        </w:rPr>
        <w:t>Αρμόδια για την παραλαβή της παρούσας είναι η Επιτροπή Παραλαβής του Υπουργείου Εσωτερικών που συγκροτείται δυνάμει της υπ’ αριθ. ΔΙΔΚ/Φ.38/1/οικ.7577 (B'902/17.03.2020) απόφασης του Υπουργού Εσωτερικών. Η παραλαβή πραγματοποιείται κατόπιν σχετικής εισήγησης της Επιτροπής του άρθρου 9 της παρούσας.</w:t>
      </w:r>
    </w:p>
    <w:p>
      <w:pPr>
        <w:pStyle w:val="Normal"/>
        <w:spacing w:lineRule="auto" w:line="240" w:before="120" w:after="120"/>
        <w:contextualSpacing/>
        <w:jc w:val="both"/>
        <w:rPr>
          <w:rFonts w:ascii="Cambria" w:hAnsi="Cambria" w:eastAsia="Calibri" w:cs="Arial"/>
          <w:sz w:val="24"/>
          <w:szCs w:val="24"/>
        </w:rPr>
      </w:pPr>
      <w:r>
        <w:rPr>
          <w:rFonts w:eastAsia="Calibri" w:cs="Arial" w:ascii="Cambria" w:hAnsi="Cambria"/>
          <w:sz w:val="24"/>
          <w:szCs w:val="24"/>
        </w:rPr>
      </w:r>
    </w:p>
    <w:p>
      <w:pPr>
        <w:pStyle w:val="Normal"/>
        <w:spacing w:lineRule="auto" w:line="240" w:before="120" w:after="120"/>
        <w:contextualSpacing/>
        <w:jc w:val="both"/>
        <w:rPr>
          <w:rFonts w:ascii="Cambria" w:hAnsi="Cambria" w:eastAsia="Calibri" w:cs="Arial"/>
          <w:sz w:val="24"/>
          <w:szCs w:val="24"/>
        </w:rPr>
      </w:pPr>
      <w:r>
        <w:rPr>
          <w:rFonts w:eastAsia="Calibri" w:cs="Arial" w:ascii="Cambria" w:hAnsi="Cambria"/>
          <w:sz w:val="24"/>
          <w:szCs w:val="24"/>
        </w:rPr>
      </w:r>
    </w:p>
    <w:p>
      <w:pPr>
        <w:pStyle w:val="Normal"/>
        <w:keepNext w:val="true"/>
        <w:numPr>
          <w:ilvl w:val="0"/>
          <w:numId w:val="0"/>
        </w:numPr>
        <w:spacing w:lineRule="auto" w:line="240" w:before="360" w:after="120"/>
        <w:ind w:left="360" w:hanging="360"/>
        <w:jc w:val="center"/>
        <w:outlineLvl w:val="0"/>
        <w:rPr/>
      </w:pPr>
      <w:r>
        <w:rPr>
          <w:rFonts w:eastAsia="Times New Roman" w:cs="Arial" w:ascii="Arial" w:hAnsi="Arial"/>
          <w:b/>
          <w:sz w:val="24"/>
          <w:szCs w:val="24"/>
          <w:highlight w:val="lightGray"/>
          <w:lang w:eastAsia="el-GR"/>
        </w:rPr>
        <w:t>ΑΡΘΡΟ 11</w:t>
      </w:r>
    </w:p>
    <w:p>
      <w:pPr>
        <w:pStyle w:val="Normal"/>
        <w:keepNext w:val="true"/>
        <w:numPr>
          <w:ilvl w:val="0"/>
          <w:numId w:val="0"/>
        </w:numPr>
        <w:spacing w:lineRule="auto" w:line="240" w:before="360" w:after="120"/>
        <w:ind w:left="360" w:hanging="360"/>
        <w:jc w:val="center"/>
        <w:outlineLvl w:val="0"/>
        <w:rPr/>
      </w:pPr>
      <w:r>
        <w:rPr>
          <w:rFonts w:eastAsia="Times New Roman" w:cs="Arial" w:ascii="Arial" w:hAnsi="Arial"/>
          <w:b/>
          <w:sz w:val="24"/>
          <w:szCs w:val="24"/>
          <w:highlight w:val="lightGray"/>
          <w:lang w:eastAsia="el-GR"/>
        </w:rPr>
        <w:t>ΚΑΤΑΓΓΕΛΙΑ ΤΗΣ ΣΥΜΒΑΣΗΣ – ΠΟΙΝΙΚΕΣ ΡΗΤΡΕΣ</w:t>
      </w:r>
      <w:bookmarkEnd w:id="36"/>
    </w:p>
    <w:p>
      <w:pPr>
        <w:pStyle w:val="ListParagraph"/>
        <w:keepNext w:val="true"/>
        <w:numPr>
          <w:ilvl w:val="0"/>
          <w:numId w:val="11"/>
        </w:numPr>
        <w:spacing w:lineRule="auto" w:line="240" w:before="120" w:after="120"/>
        <w:ind w:left="-142" w:hanging="152"/>
        <w:contextualSpacing/>
        <w:jc w:val="both"/>
        <w:outlineLvl w:val="1"/>
        <w:rPr/>
      </w:pPr>
      <w:r>
        <w:rPr>
          <w:rFonts w:eastAsia="Times New Roman" w:cs="Arial" w:ascii="Cambria" w:hAnsi="Cambria"/>
          <w:bCs/>
          <w:sz w:val="24"/>
          <w:szCs w:val="24"/>
          <w:lang w:eastAsia="en-GB"/>
        </w:rPr>
        <w:t>Στην περίπτωση κατά την οποία κάποιος από τους συμβαλλόμενους, δεν εκπληρώνει, ή εκπληρώνει πλημμελώς τις υποχρεώσεις του, κατά τους όρους της παρούσας, οι οποίοι θεωρούνται όλοι ουσιώδεις, ο αντισυμβαλλόμενος μπορεί να προβεί σε καταγγελία της σύμβασης εγγράφως. Κατόπιν τούτου, η σύμβαση λύεται και για κάθε τυχόν εργασία που έχει ολοκληρωθεί μέχρι την πρόωρη λύση, καταβάλλεται στο ΕΜΠ/ΕΛΚΕ  το αντίστοιχο τίμημα των υπηρεσιών που παρασχέθησαν στο πλαίσιο της Προγραμματικής Σύμβασης, κατόπιν σχετικής βεβαίωσης της Επιτροπής Παρακολούθησης, αναφορικά με την ορθή ολοκλήρωση των εργασιών.</w:t>
      </w:r>
    </w:p>
    <w:p>
      <w:pPr>
        <w:pStyle w:val="Normal"/>
        <w:spacing w:lineRule="auto" w:line="240" w:before="120" w:after="120"/>
        <w:ind w:left="993" w:hanging="0"/>
        <w:contextualSpacing/>
        <w:jc w:val="center"/>
        <w:rPr>
          <w:rFonts w:ascii="Cambria" w:hAnsi="Cambria" w:eastAsia="Calibri" w:cs="Arial"/>
          <w:sz w:val="24"/>
          <w:szCs w:val="24"/>
        </w:rPr>
      </w:pPr>
      <w:r>
        <w:rPr>
          <w:rFonts w:eastAsia="Calibri" w:cs="Arial" w:ascii="Cambria" w:hAnsi="Cambria"/>
          <w:sz w:val="24"/>
          <w:szCs w:val="24"/>
        </w:rPr>
      </w:r>
    </w:p>
    <w:p>
      <w:pPr>
        <w:pStyle w:val="Normal"/>
        <w:keepNext w:val="true"/>
        <w:numPr>
          <w:ilvl w:val="0"/>
          <w:numId w:val="0"/>
        </w:numPr>
        <w:spacing w:lineRule="auto" w:line="240" w:before="360" w:after="120"/>
        <w:ind w:left="360" w:hanging="360"/>
        <w:outlineLvl w:val="0"/>
        <w:rPr>
          <w:rFonts w:ascii="Arial" w:hAnsi="Arial" w:eastAsia="Times New Roman" w:cs="Arial"/>
          <w:b/>
          <w:b/>
          <w:color w:val="0070C0"/>
          <w:sz w:val="24"/>
          <w:szCs w:val="24"/>
          <w:lang w:eastAsia="el-GR"/>
        </w:rPr>
      </w:pPr>
      <w:r>
        <w:rPr>
          <w:rFonts w:eastAsia="Times New Roman" w:cs="Arial" w:ascii="Arial" w:hAnsi="Arial"/>
          <w:b/>
          <w:color w:val="0070C0"/>
          <w:sz w:val="24"/>
          <w:szCs w:val="24"/>
          <w:lang w:eastAsia="el-GR"/>
        </w:rPr>
      </w:r>
    </w:p>
    <w:p>
      <w:pPr>
        <w:pStyle w:val="Normal"/>
        <w:keepNext w:val="true"/>
        <w:numPr>
          <w:ilvl w:val="0"/>
          <w:numId w:val="0"/>
        </w:numPr>
        <w:spacing w:lineRule="auto" w:line="240" w:before="360" w:after="120"/>
        <w:ind w:left="360" w:hanging="360"/>
        <w:jc w:val="center"/>
        <w:outlineLvl w:val="0"/>
        <w:rPr/>
      </w:pPr>
      <w:r>
        <w:rPr>
          <w:rFonts w:eastAsia="Times New Roman" w:cs="Arial" w:ascii="Arial" w:hAnsi="Arial"/>
          <w:b/>
          <w:sz w:val="24"/>
          <w:szCs w:val="24"/>
          <w:highlight w:val="lightGray"/>
          <w:lang w:eastAsia="el-GR"/>
        </w:rPr>
        <w:t>ΑΡΘΡΟ 12</w:t>
      </w:r>
    </w:p>
    <w:p>
      <w:pPr>
        <w:pStyle w:val="Normal"/>
        <w:keepNext w:val="true"/>
        <w:numPr>
          <w:ilvl w:val="0"/>
          <w:numId w:val="0"/>
        </w:numPr>
        <w:spacing w:lineRule="auto" w:line="240" w:before="360" w:after="120"/>
        <w:ind w:left="360" w:hanging="360"/>
        <w:jc w:val="center"/>
        <w:outlineLvl w:val="0"/>
        <w:rPr/>
      </w:pPr>
      <w:bookmarkStart w:id="37" w:name="_Toc75366528"/>
      <w:r>
        <w:rPr>
          <w:rFonts w:eastAsia="Times New Roman" w:cs="Arial" w:ascii="Arial" w:hAnsi="Arial"/>
          <w:b/>
          <w:sz w:val="24"/>
          <w:szCs w:val="24"/>
          <w:highlight w:val="lightGray"/>
          <w:lang w:eastAsia="el-GR"/>
        </w:rPr>
        <w:t>ΕΠΙΛΥΣΗ ΔΙΑΦΟΡΩΝ</w:t>
      </w:r>
      <w:bookmarkEnd w:id="37"/>
      <w:r>
        <w:rPr>
          <w:rFonts w:eastAsia="Times New Roman" w:cs="Arial" w:ascii="Arial" w:hAnsi="Arial"/>
          <w:b/>
          <w:sz w:val="24"/>
          <w:szCs w:val="24"/>
          <w:highlight w:val="lightGray"/>
          <w:lang w:eastAsia="el-GR"/>
        </w:rPr>
        <w:t xml:space="preserve"> – ΤΕΛΙΚΕΣ ΔΙΑΤΑΞΕΙΣ</w:t>
      </w:r>
    </w:p>
    <w:p>
      <w:pPr>
        <w:pStyle w:val="ListParagraph"/>
        <w:keepNext w:val="true"/>
        <w:numPr>
          <w:ilvl w:val="6"/>
          <w:numId w:val="10"/>
        </w:numPr>
        <w:spacing w:lineRule="auto" w:line="240" w:before="120" w:after="120"/>
        <w:ind w:left="284" w:hanging="284"/>
        <w:contextualSpacing/>
        <w:jc w:val="both"/>
        <w:outlineLvl w:val="1"/>
        <w:rPr/>
      </w:pPr>
      <w:r>
        <w:rPr>
          <w:rFonts w:eastAsia="Times New Roman" w:cs="Arial" w:ascii="Cambria" w:hAnsi="Cambria"/>
          <w:bCs/>
          <w:sz w:val="24"/>
          <w:szCs w:val="24"/>
          <w:lang w:eastAsia="en-GB"/>
        </w:rPr>
        <w:t>Οποιαδήποτε τροποποίηση ή παράταση της παρούσας Προγραμματικής Σύμβασης γίνεται μόνον εγγράφως με κοινή συμφωνία των συμβαλλομένων μερών.</w:t>
      </w:r>
    </w:p>
    <w:p>
      <w:pPr>
        <w:pStyle w:val="ListParagraph"/>
        <w:keepNext w:val="true"/>
        <w:numPr>
          <w:ilvl w:val="6"/>
          <w:numId w:val="10"/>
        </w:numPr>
        <w:spacing w:lineRule="auto" w:line="240" w:before="120" w:after="120"/>
        <w:ind w:left="284" w:hanging="284"/>
        <w:contextualSpacing/>
        <w:jc w:val="both"/>
        <w:outlineLvl w:val="1"/>
        <w:rPr/>
      </w:pPr>
      <w:r>
        <w:rPr>
          <w:rFonts w:eastAsia="Times New Roman" w:cs="Arial" w:ascii="Cambria" w:hAnsi="Cambria"/>
          <w:bCs/>
          <w:sz w:val="24"/>
          <w:szCs w:val="24"/>
          <w:lang w:eastAsia="en-GB"/>
        </w:rPr>
        <w:t>Η μη άσκηση δικαιωμάτων ή η παράλειψη υποχρεώσεων από οποιοδήποτε συμβαλλόμενο μέρος ή η ανοχή καταστάσεων αντίθετων προς την παρούσα καθώς και η καθυστέρηση στη λήψη μέτρων που προβλέπει η σύμβαση αυτή από οποιοδήποτε συμβαλλόμενο μέρος, δεν μπορεί να θεωρηθεί ως παραίτηση των συμβαλλομένων μερών από δικαιώματα ή απαλλαγή από τις υποχρεώσεις τους ή αναγνώριση δικαιωμάτων στα συμβαλλόμενα μέρη που δεν αναγνωρίζονται από την Προγραμματική αυτή Σύμβαση.</w:t>
      </w:r>
    </w:p>
    <w:p>
      <w:pPr>
        <w:pStyle w:val="ListParagraph"/>
        <w:keepNext w:val="true"/>
        <w:numPr>
          <w:ilvl w:val="6"/>
          <w:numId w:val="10"/>
        </w:numPr>
        <w:spacing w:lineRule="auto" w:line="240" w:before="120" w:after="120"/>
        <w:ind w:left="284" w:hanging="284"/>
        <w:contextualSpacing/>
        <w:jc w:val="both"/>
        <w:outlineLvl w:val="1"/>
        <w:rPr/>
      </w:pPr>
      <w:r>
        <w:rPr>
          <w:rFonts w:eastAsia="Times New Roman" w:cs="Arial" w:ascii="Cambria" w:hAnsi="Cambria"/>
          <w:bCs/>
          <w:sz w:val="24"/>
          <w:szCs w:val="24"/>
          <w:lang w:eastAsia="en-GB"/>
        </w:rPr>
        <w:t xml:space="preserve">Κάθε διαφορά μεταξύ των συμβαλλομένων μερών που αφορά στην εκτέλεση και ερμηνεία των όρων της παρούσας σύμβασης, αφού εξαντληθούν όλες οι δυνατότητες εξωδικαστικής επίλυσης αυτής, θα επιλύεται από τα αρμόδια Δικαστήρια της Αθήνας, στην αποκλειστική δωσιδικία των οποίων τα συμβαλλόμενα μέρη ρητώς συμφωνούν ότι υπάγουν τις διαφορές τους. </w:t>
      </w:r>
    </w:p>
    <w:p>
      <w:pPr>
        <w:pStyle w:val="Normal"/>
        <w:spacing w:lineRule="auto" w:line="240" w:before="120" w:after="120"/>
        <w:jc w:val="both"/>
        <w:rPr>
          <w:rFonts w:ascii="Cambria" w:hAnsi="Cambria" w:eastAsia="Times New Roman" w:cs="Arial"/>
          <w:sz w:val="24"/>
          <w:szCs w:val="24"/>
          <w:lang w:eastAsia="el-GR"/>
        </w:rPr>
      </w:pPr>
      <w:r>
        <w:rPr>
          <w:rFonts w:eastAsia="Times New Roman" w:cs="Arial" w:ascii="Cambria" w:hAnsi="Cambria"/>
          <w:sz w:val="24"/>
          <w:szCs w:val="24"/>
          <w:lang w:eastAsia="el-GR"/>
        </w:rPr>
      </w:r>
    </w:p>
    <w:p>
      <w:pPr>
        <w:pStyle w:val="Normal"/>
        <w:spacing w:lineRule="auto" w:line="240" w:before="120" w:after="120"/>
        <w:jc w:val="both"/>
        <w:rPr/>
      </w:pPr>
      <w:r>
        <w:rPr>
          <w:rFonts w:eastAsia="Times New Roman" w:cs="Arial" w:ascii="Cambria" w:hAnsi="Cambria"/>
          <w:sz w:val="24"/>
          <w:szCs w:val="24"/>
          <w:lang w:eastAsia="el-GR"/>
        </w:rPr>
        <w:t>Αυτά συμφώνησαν, συνομολόγησαν και συναποδέχθηκαν τα συμβαλλόμενα μέρη και προς απόδειξη, αφού αναγνώσθηκε η Σύμβαση αυτή, υπογράφεται σε τέσσερα (4) πρωτότυπα, εκ των οποίων κάθε συμβαλλόμενος λαμβάνει από ένα αντίτυπο.</w:t>
      </w:r>
    </w:p>
    <w:p>
      <w:pPr>
        <w:pStyle w:val="Normal"/>
        <w:spacing w:lineRule="auto" w:line="240" w:before="0" w:after="0"/>
        <w:rPr/>
      </w:pPr>
      <w:r>
        <w:rPr>
          <w:rFonts w:eastAsia="Times New Roman" w:cs="Arial" w:ascii="Cambria" w:hAnsi="Cambria"/>
          <w:b/>
          <w:sz w:val="24"/>
          <w:szCs w:val="24"/>
          <w:lang w:eastAsia="el-GR"/>
        </w:rPr>
        <w:t xml:space="preserve">                                                                </w:t>
      </w:r>
    </w:p>
    <w:p>
      <w:pPr>
        <w:pStyle w:val="Normal"/>
        <w:spacing w:lineRule="auto" w:line="240" w:before="0" w:after="0"/>
        <w:rPr>
          <w:rFonts w:ascii="Cambria" w:hAnsi="Cambria" w:eastAsia="Times New Roman" w:cs="Arial"/>
          <w:b/>
          <w:b/>
          <w:sz w:val="24"/>
          <w:szCs w:val="24"/>
          <w:lang w:eastAsia="el-GR"/>
        </w:rPr>
      </w:pPr>
      <w:r>
        <w:rPr>
          <w:rFonts w:eastAsia="Times New Roman" w:cs="Arial" w:ascii="Cambria" w:hAnsi="Cambria"/>
          <w:b/>
          <w:sz w:val="24"/>
          <w:szCs w:val="24"/>
          <w:lang w:eastAsia="el-GR"/>
        </w:rPr>
      </w:r>
    </w:p>
    <w:p>
      <w:pPr>
        <w:pStyle w:val="Normal"/>
        <w:spacing w:lineRule="auto" w:line="240" w:before="0" w:after="0"/>
        <w:rPr>
          <w:rFonts w:ascii="Cambria" w:hAnsi="Cambria" w:eastAsia="Times New Roman" w:cs="Arial"/>
          <w:b/>
          <w:b/>
          <w:sz w:val="24"/>
          <w:szCs w:val="24"/>
          <w:lang w:eastAsia="el-GR"/>
        </w:rPr>
      </w:pPr>
      <w:r>
        <w:rPr>
          <w:rFonts w:eastAsia="Times New Roman" w:cs="Arial" w:ascii="Cambria" w:hAnsi="Cambria"/>
          <w:b/>
          <w:sz w:val="24"/>
          <w:szCs w:val="24"/>
          <w:lang w:eastAsia="el-GR"/>
        </w:rPr>
      </w:r>
    </w:p>
    <w:p>
      <w:pPr>
        <w:pStyle w:val="Normal"/>
        <w:spacing w:lineRule="auto" w:line="240" w:before="0" w:after="0"/>
        <w:jc w:val="center"/>
        <w:rPr/>
      </w:pPr>
      <w:r>
        <w:rPr>
          <w:rFonts w:eastAsia="Times New Roman" w:cs="Arial" w:ascii="Cambria" w:hAnsi="Cambria"/>
          <w:b/>
          <w:sz w:val="24"/>
          <w:szCs w:val="24"/>
          <w:lang w:eastAsia="el-GR"/>
        </w:rPr>
        <w:t>ΟΙ ΣΥΜΒΑΛΛΟΜΕΝΟΙ</w:t>
      </w:r>
    </w:p>
    <w:p>
      <w:pPr>
        <w:pStyle w:val="Normal"/>
        <w:spacing w:lineRule="auto" w:line="240" w:before="0" w:after="0"/>
        <w:rPr>
          <w:rFonts w:ascii="Cambria" w:hAnsi="Cambria" w:eastAsia="Times New Roman" w:cs="Arial"/>
          <w:b/>
          <w:b/>
          <w:sz w:val="24"/>
          <w:szCs w:val="24"/>
          <w:lang w:eastAsia="el-GR"/>
        </w:rPr>
      </w:pPr>
      <w:r>
        <w:rPr>
          <w:rFonts w:eastAsia="Times New Roman" w:cs="Arial" w:ascii="Cambria" w:hAnsi="Cambria"/>
          <w:b/>
          <w:sz w:val="24"/>
          <w:szCs w:val="24"/>
          <w:lang w:eastAsia="el-GR"/>
        </w:rPr>
      </w:r>
    </w:p>
    <w:p>
      <w:pPr>
        <w:pStyle w:val="Normal"/>
        <w:tabs>
          <w:tab w:val="clear" w:pos="720"/>
          <w:tab w:val="left" w:pos="0" w:leader="none"/>
        </w:tabs>
        <w:spacing w:lineRule="auto" w:line="240" w:before="0" w:after="0"/>
        <w:rPr/>
      </w:pPr>
      <w:r>
        <w:rPr>
          <w:rFonts w:eastAsia="Times New Roman" w:cs="Arial" w:ascii="Cambria" w:hAnsi="Cambria"/>
          <w:b/>
          <w:sz w:val="24"/>
          <w:szCs w:val="24"/>
          <w:lang w:eastAsia="el-GR"/>
        </w:rPr>
        <w:t>ΓΙΑ ΤΟ ΥΠΟΥΡΓΕΙΟ ΕΣΩΤΕΡΙΚΩΝ – ΓΓΑΔΔΤ</w:t>
        <w:tab/>
        <w:t>ΓΙΑ ΤΟ ΕΜΠ/ΕΛΚΕ</w:t>
        <w:tab/>
        <w:tab/>
        <w:tab/>
        <w:tab/>
        <w:tab/>
      </w:r>
    </w:p>
    <w:p>
      <w:pPr>
        <w:pStyle w:val="Normal"/>
        <w:spacing w:lineRule="auto" w:line="240" w:before="0" w:after="0"/>
        <w:jc w:val="right"/>
        <w:rPr/>
      </w:pPr>
      <w:r>
        <w:rPr>
          <w:rFonts w:eastAsia="Times New Roman" w:cs="Arial" w:ascii="Cambria" w:hAnsi="Cambria"/>
          <w:b/>
          <w:sz w:val="24"/>
          <w:szCs w:val="24"/>
          <w:lang w:eastAsia="el-GR"/>
        </w:rPr>
        <w:tab/>
      </w:r>
    </w:p>
    <w:p>
      <w:pPr>
        <w:pStyle w:val="Normal"/>
        <w:spacing w:lineRule="auto" w:line="240" w:before="0" w:after="0"/>
        <w:rPr/>
      </w:pPr>
      <w:r>
        <w:rPr>
          <w:rFonts w:eastAsia="Times New Roman" w:cs="Arial" w:ascii="Cambria" w:hAnsi="Cambria"/>
          <w:b/>
          <w:sz w:val="24"/>
          <w:szCs w:val="24"/>
          <w:lang w:eastAsia="el-GR"/>
        </w:rPr>
        <w:t xml:space="preserve">Η Γενική Γραμματέας                                                      Ο Αντιπρύτανης Έρευνας </w:t>
      </w:r>
    </w:p>
    <w:p>
      <w:pPr>
        <w:pStyle w:val="Normal"/>
        <w:spacing w:lineRule="auto" w:line="240" w:before="0" w:after="0"/>
        <w:jc w:val="both"/>
        <w:rPr/>
      </w:pPr>
      <w:r>
        <w:rPr>
          <w:rFonts w:eastAsia="Times New Roman" w:cs="Arial" w:ascii="Cambria" w:hAnsi="Cambria"/>
          <w:b/>
          <w:sz w:val="24"/>
          <w:szCs w:val="24"/>
          <w:lang w:eastAsia="el-GR"/>
        </w:rPr>
        <w:t>Ανθρώπινου Δυναμικού                                και Δια Βίου Εκπαίδευσης ΕΜΠ</w:t>
      </w:r>
    </w:p>
    <w:p>
      <w:pPr>
        <w:pStyle w:val="Normal"/>
        <w:spacing w:lineRule="auto" w:line="240" w:before="0" w:after="0"/>
        <w:rPr/>
      </w:pPr>
      <w:r>
        <w:rPr>
          <w:rFonts w:eastAsia="Times New Roman" w:cs="Arial" w:ascii="Cambria" w:hAnsi="Cambria"/>
          <w:b/>
          <w:sz w:val="24"/>
          <w:szCs w:val="24"/>
          <w:lang w:eastAsia="el-GR"/>
        </w:rPr>
        <w:t>Δημόσιου Τομέα                                        και Πρόεδρος της Επιτροπής Ερευνών</w:t>
      </w:r>
    </w:p>
    <w:p>
      <w:pPr>
        <w:pStyle w:val="Normal"/>
        <w:spacing w:lineRule="auto" w:line="240" w:before="0" w:after="0"/>
        <w:rPr/>
      </w:pPr>
      <w:r>
        <w:rPr>
          <w:rFonts w:eastAsia="Times New Roman" w:cs="Arial" w:ascii="Cambria" w:hAnsi="Cambria"/>
          <w:b/>
          <w:sz w:val="24"/>
          <w:szCs w:val="24"/>
          <w:lang w:eastAsia="el-GR"/>
        </w:rPr>
        <w:t xml:space="preserve">                                                                            </w:t>
      </w:r>
    </w:p>
    <w:p>
      <w:pPr>
        <w:pStyle w:val="Normal"/>
        <w:spacing w:lineRule="auto" w:line="240" w:before="0" w:after="0"/>
        <w:jc w:val="right"/>
        <w:rPr>
          <w:rFonts w:ascii="Cambria" w:hAnsi="Cambria" w:eastAsia="Times New Roman" w:cs="Arial"/>
          <w:b/>
          <w:b/>
          <w:sz w:val="24"/>
          <w:szCs w:val="24"/>
          <w:lang w:eastAsia="el-GR"/>
        </w:rPr>
      </w:pPr>
      <w:r>
        <w:rPr>
          <w:rFonts w:eastAsia="Times New Roman" w:cs="Arial" w:ascii="Cambria" w:hAnsi="Cambria"/>
          <w:b/>
          <w:sz w:val="24"/>
          <w:szCs w:val="24"/>
          <w:lang w:eastAsia="el-GR"/>
        </w:rPr>
      </w:r>
    </w:p>
    <w:p>
      <w:pPr>
        <w:pStyle w:val="Normal"/>
        <w:spacing w:lineRule="auto" w:line="240" w:before="0" w:after="0"/>
        <w:jc w:val="right"/>
        <w:rPr>
          <w:rFonts w:ascii="Cambria" w:hAnsi="Cambria" w:eastAsia="Times New Roman" w:cs="Arial"/>
          <w:b/>
          <w:b/>
          <w:sz w:val="24"/>
          <w:szCs w:val="24"/>
          <w:lang w:eastAsia="el-GR"/>
        </w:rPr>
      </w:pPr>
      <w:r>
        <w:rPr>
          <w:rFonts w:eastAsia="Times New Roman" w:cs="Arial" w:ascii="Cambria" w:hAnsi="Cambria"/>
          <w:b/>
          <w:sz w:val="24"/>
          <w:szCs w:val="24"/>
          <w:lang w:eastAsia="el-GR"/>
        </w:rPr>
      </w:r>
    </w:p>
    <w:p>
      <w:pPr>
        <w:pStyle w:val="Normal"/>
        <w:spacing w:lineRule="auto" w:line="240" w:before="0" w:after="0"/>
        <w:jc w:val="right"/>
        <w:rPr>
          <w:rFonts w:ascii="Cambria" w:hAnsi="Cambria" w:eastAsia="Times New Roman" w:cs="Arial"/>
          <w:b/>
          <w:b/>
          <w:sz w:val="24"/>
          <w:szCs w:val="24"/>
          <w:lang w:eastAsia="el-GR"/>
        </w:rPr>
      </w:pPr>
      <w:r>
        <w:rPr>
          <w:rFonts w:eastAsia="Times New Roman" w:cs="Arial" w:ascii="Cambria" w:hAnsi="Cambria"/>
          <w:b/>
          <w:sz w:val="24"/>
          <w:szCs w:val="24"/>
          <w:lang w:eastAsia="el-GR"/>
        </w:rPr>
      </w:r>
    </w:p>
    <w:p>
      <w:pPr>
        <w:pStyle w:val="Normal"/>
        <w:spacing w:lineRule="auto" w:line="240" w:before="0" w:after="0"/>
        <w:jc w:val="right"/>
        <w:rPr/>
      </w:pPr>
      <w:r>
        <w:rPr>
          <w:rFonts w:eastAsia="Times New Roman" w:cs="Arial" w:ascii="Cambria" w:hAnsi="Cambria"/>
          <w:b/>
          <w:sz w:val="24"/>
          <w:szCs w:val="24"/>
          <w:lang w:eastAsia="el-GR"/>
        </w:rPr>
        <w:t xml:space="preserve">                                                                                      </w:t>
      </w:r>
      <w:r>
        <w:rPr>
          <w:rFonts w:eastAsia="Times New Roman" w:cs="Arial" w:ascii="Cambria" w:hAnsi="Cambria"/>
          <w:b/>
          <w:sz w:val="24"/>
          <w:szCs w:val="24"/>
          <w:lang w:eastAsia="el-GR"/>
        </w:rPr>
        <w:t>Ο Επιστημονικός Υπεύθυνος</w:t>
      </w:r>
    </w:p>
    <w:p>
      <w:pPr>
        <w:pStyle w:val="Normal"/>
        <w:spacing w:lineRule="auto" w:line="240" w:before="0" w:after="0"/>
        <w:rPr>
          <w:rFonts w:ascii="Cambria" w:hAnsi="Cambria" w:eastAsia="Times New Roman" w:cs="Arial"/>
          <w:b/>
          <w:b/>
          <w:sz w:val="24"/>
          <w:szCs w:val="24"/>
          <w:lang w:eastAsia="el-GR"/>
        </w:rPr>
      </w:pPr>
      <w:r>
        <w:rPr>
          <w:rFonts w:eastAsia="Times New Roman" w:cs="Arial" w:ascii="Cambria" w:hAnsi="Cambria"/>
          <w:b/>
          <w:sz w:val="24"/>
          <w:szCs w:val="24"/>
          <w:lang w:eastAsia="el-GR"/>
        </w:rPr>
      </w:r>
    </w:p>
    <w:p>
      <w:pPr>
        <w:pStyle w:val="Normal"/>
        <w:spacing w:lineRule="auto" w:line="240" w:before="0" w:after="0"/>
        <w:rPr>
          <w:rFonts w:ascii="Cambria" w:hAnsi="Cambria" w:eastAsia="Times New Roman" w:cs="Arial"/>
          <w:sz w:val="24"/>
          <w:szCs w:val="24"/>
          <w:lang w:eastAsia="el-GR"/>
        </w:rPr>
      </w:pPr>
      <w:r>
        <w:rPr>
          <w:rFonts w:eastAsia="Times New Roman" w:cs="Arial" w:ascii="Cambria" w:hAnsi="Cambria"/>
          <w:sz w:val="24"/>
          <w:szCs w:val="24"/>
          <w:lang w:eastAsia="el-GR"/>
        </w:rPr>
      </w:r>
      <w:bookmarkStart w:id="38" w:name="_Toc75362960"/>
      <w:bookmarkStart w:id="39" w:name="_Toc75362960"/>
      <w:bookmarkEnd w:id="39"/>
    </w:p>
    <w:tbl>
      <w:tblPr>
        <w:tblW w:w="44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3598"/>
        <w:gridCol w:w="3710"/>
      </w:tblGrid>
      <w:tr>
        <w:trPr>
          <w:trHeight w:val="2277" w:hRule="atLeast"/>
        </w:trPr>
        <w:tc>
          <w:tcPr>
            <w:tcW w:w="3598" w:type="dxa"/>
            <w:tcBorders/>
          </w:tcPr>
          <w:p>
            <w:pPr>
              <w:pStyle w:val="Normal"/>
              <w:widowControl w:val="false"/>
              <w:spacing w:lineRule="auto" w:line="240" w:before="120" w:after="120"/>
              <w:rPr>
                <w:rFonts w:ascii="Cambria" w:hAnsi="Cambria" w:eastAsia="Times New Roman" w:cs="Arial"/>
                <w:sz w:val="18"/>
                <w:szCs w:val="18"/>
                <w:lang w:eastAsia="el-GR"/>
              </w:rPr>
            </w:pPr>
            <w:r>
              <w:rPr>
                <w:rFonts w:eastAsia="Times New Roman" w:cs="Arial" w:ascii="Cambria" w:hAnsi="Cambria"/>
                <w:sz w:val="18"/>
                <w:szCs w:val="18"/>
                <w:lang w:eastAsia="el-GR"/>
              </w:rPr>
            </w:r>
          </w:p>
        </w:tc>
        <w:tc>
          <w:tcPr>
            <w:tcW w:w="3710" w:type="dxa"/>
            <w:tcBorders/>
          </w:tcPr>
          <w:p>
            <w:pPr>
              <w:pStyle w:val="Normal"/>
              <w:widowControl w:val="false"/>
              <w:spacing w:lineRule="auto" w:line="240" w:before="120" w:after="120"/>
              <w:jc w:val="center"/>
              <w:rPr>
                <w:rFonts w:ascii="Cambria" w:hAnsi="Cambria" w:eastAsia="Times New Roman" w:cs="Arial"/>
                <w:sz w:val="18"/>
                <w:szCs w:val="18"/>
                <w:lang w:eastAsia="el-GR"/>
              </w:rPr>
            </w:pPr>
            <w:r>
              <w:rPr>
                <w:rFonts w:eastAsia="Times New Roman" w:cs="Arial" w:ascii="Cambria" w:hAnsi="Cambria"/>
                <w:sz w:val="18"/>
                <w:szCs w:val="18"/>
                <w:lang w:eastAsia="el-GR"/>
              </w:rPr>
            </w:r>
          </w:p>
        </w:tc>
      </w:tr>
    </w:tbl>
    <w:p>
      <w:pPr>
        <w:pStyle w:val="Normal"/>
        <w:widowControl/>
        <w:suppressAutoHyphens w:val="true"/>
        <w:bidi w:val="0"/>
        <w:spacing w:lineRule="auto" w:line="276" w:before="0" w:after="200"/>
        <w:jc w:val="left"/>
        <w:rPr/>
      </w:pPr>
      <w:r>
        <w:rPr/>
      </w:r>
    </w:p>
    <w:sectPr>
      <w:footerReference w:type="default" r:id="rId3"/>
      <w:type w:val="nextPage"/>
      <w:pgSz w:w="11906" w:h="16838"/>
      <w:pgMar w:left="1800" w:right="1800" w:header="0" w:top="1440" w:footer="708" w:bottom="765"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Segoe UI">
    <w:charset w:val="a1"/>
    <w:family w:val="roman"/>
    <w:pitch w:val="variable"/>
  </w:font>
  <w:font w:name="OpenSymbol">
    <w:altName w:val="Arial Unicode MS"/>
    <w:charset w:val="a1"/>
    <w:family w:val="roman"/>
    <w:pitch w:val="variable"/>
  </w:font>
  <w:font w:name="Liberation Sans">
    <w:altName w:val="Arial"/>
    <w:charset w:val="a1"/>
    <w:family w:val="roman"/>
    <w:pitch w:val="variable"/>
  </w:font>
  <w:font w:name="Cambria">
    <w:charset w:val="a1"/>
    <w:family w:val="roman"/>
    <w:pitch w:val="variable"/>
  </w:font>
  <w:font w:name="Arial">
    <w:charset w:val="a1"/>
    <w:family w:val="roman"/>
    <w:pitch w:val="variable"/>
  </w:font>
  <w:font w:name="Arial Narrow">
    <w:charset w:val="a1"/>
    <w:family w:val="roman"/>
    <w:pitch w:val="variable"/>
  </w:font>
  <w:font w:name="Verdana">
    <w:charset w:val="a1"/>
    <w:family w:val="roman"/>
    <w:pitch w:val="variable"/>
  </w:font>
  <w:font w:name="Courier New">
    <w:charset w:val="01"/>
    <w:family w:val="modern"/>
    <w:pitch w:val="fixed"/>
  </w:font>
  <w:font w:name="Wingdings">
    <w:charset w:val="02"/>
    <w:family w:val="auto"/>
    <w:pitch w:val="variable"/>
  </w:font>
  <w:font w:name="Cambria">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01707555"/>
    </w:sdtPr>
    <w:sdtContent>
      <w:p>
        <w:pPr>
          <w:pStyle w:val="Footer"/>
          <w:jc w:val="center"/>
          <w:rPr/>
        </w:pPr>
        <w:r>
          <w:rPr/>
          <w:fldChar w:fldCharType="begin"/>
        </w:r>
        <w:r>
          <w:rPr/>
          <w:instrText> PAGE </w:instrText>
        </w:r>
        <w:r>
          <w:rPr/>
          <w:fldChar w:fldCharType="separate"/>
        </w:r>
        <w:r>
          <w:rPr/>
          <w:t>22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862" w:hanging="360"/>
      </w:pPr>
      <w:rPr>
        <w:b w:val="false"/>
        <w:bCs/>
        <w:rFonts w:ascii="Cambria" w:hAnsi="Cambria"/>
      </w:rPr>
    </w:lvl>
    <w:lvl w:ilvl="1">
      <w:start w:val="1"/>
      <w:numFmt w:val="lowerLetter"/>
      <w:lvlText w:val="%2."/>
      <w:lvlJc w:val="left"/>
      <w:pPr>
        <w:tabs>
          <w:tab w:val="num" w:pos="0"/>
        </w:tabs>
        <w:ind w:left="1582" w:hanging="360"/>
      </w:pPr>
    </w:lvl>
    <w:lvl w:ilvl="2">
      <w:start w:val="1"/>
      <w:numFmt w:val="lowerRoman"/>
      <w:lvlText w:val="%3."/>
      <w:lvlJc w:val="right"/>
      <w:pPr>
        <w:tabs>
          <w:tab w:val="num" w:pos="0"/>
        </w:tabs>
        <w:ind w:left="2302" w:hanging="180"/>
      </w:pPr>
    </w:lvl>
    <w:lvl w:ilvl="3">
      <w:start w:val="1"/>
      <w:numFmt w:val="decimal"/>
      <w:lvlText w:val="%4."/>
      <w:lvlJc w:val="left"/>
      <w:pPr>
        <w:tabs>
          <w:tab w:val="num" w:pos="0"/>
        </w:tabs>
        <w:ind w:left="3022" w:hanging="360"/>
      </w:pPr>
    </w:lvl>
    <w:lvl w:ilvl="4">
      <w:start w:val="1"/>
      <w:numFmt w:val="lowerLetter"/>
      <w:lvlText w:val="%5."/>
      <w:lvlJc w:val="left"/>
      <w:pPr>
        <w:tabs>
          <w:tab w:val="num" w:pos="0"/>
        </w:tabs>
        <w:ind w:left="3742" w:hanging="360"/>
      </w:pPr>
    </w:lvl>
    <w:lvl w:ilvl="5">
      <w:start w:val="1"/>
      <w:numFmt w:val="lowerRoman"/>
      <w:lvlText w:val="%6."/>
      <w:lvlJc w:val="right"/>
      <w:pPr>
        <w:tabs>
          <w:tab w:val="num" w:pos="0"/>
        </w:tabs>
        <w:ind w:left="4462" w:hanging="180"/>
      </w:pPr>
    </w:lvl>
    <w:lvl w:ilvl="6">
      <w:start w:val="1"/>
      <w:numFmt w:val="decimal"/>
      <w:lvlText w:val="%7."/>
      <w:lvlJc w:val="left"/>
      <w:pPr>
        <w:tabs>
          <w:tab w:val="num" w:pos="0"/>
        </w:tabs>
        <w:ind w:left="5182" w:hanging="360"/>
      </w:pPr>
    </w:lvl>
    <w:lvl w:ilvl="7">
      <w:start w:val="1"/>
      <w:numFmt w:val="lowerLetter"/>
      <w:lvlText w:val="%8."/>
      <w:lvlJc w:val="left"/>
      <w:pPr>
        <w:tabs>
          <w:tab w:val="num" w:pos="0"/>
        </w:tabs>
        <w:ind w:left="5902" w:hanging="360"/>
      </w:pPr>
    </w:lvl>
    <w:lvl w:ilvl="8">
      <w:start w:val="1"/>
      <w:numFmt w:val="lowerRoman"/>
      <w:lvlText w:val="%9."/>
      <w:lvlJc w:val="right"/>
      <w:pPr>
        <w:tabs>
          <w:tab w:val="num" w:pos="0"/>
        </w:tabs>
        <w:ind w:left="6622"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val="false"/>
        <w:bCs w:val="false"/>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lvl w:ilvl="0">
      <w:start w:val="1"/>
      <w:numFmt w:val="lowerRoman"/>
      <w:lvlText w:val="%1."/>
      <w:lvlJc w:val="right"/>
      <w:pPr>
        <w:tabs>
          <w:tab w:val="num" w:pos="390"/>
        </w:tabs>
        <w:ind w:left="390" w:hanging="390"/>
      </w:pPr>
      <w:rPr>
        <w:b/>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rPr>
        <w:color w:val="auto"/>
      </w:r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1">
    <w:lvl w:ilvl="0">
      <w:start w:val="1"/>
      <w:numFmt w:val="decimal"/>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2">
    <w:lvl w:ilvl="0">
      <w:numFmt w:val="bullet"/>
      <w:lvlText w:val="-"/>
      <w:lvlJc w:val="left"/>
      <w:pPr>
        <w:tabs>
          <w:tab w:val="num" w:pos="0"/>
        </w:tabs>
        <w:ind w:left="1222" w:hanging="360"/>
      </w:pPr>
      <w:rPr>
        <w:rFonts w:ascii="Cambria" w:hAnsi="Cambria" w:cs="Cambria" w:hint="default"/>
      </w:rPr>
    </w:lvl>
    <w:lvl w:ilvl="1">
      <w:start w:val="1"/>
      <w:numFmt w:val="bullet"/>
      <w:lvlText w:val="o"/>
      <w:lvlJc w:val="left"/>
      <w:pPr>
        <w:tabs>
          <w:tab w:val="num" w:pos="0"/>
        </w:tabs>
        <w:ind w:left="1942" w:hanging="360"/>
      </w:pPr>
      <w:rPr>
        <w:rFonts w:ascii="Courier New" w:hAnsi="Courier New" w:cs="Courier New" w:hint="default"/>
      </w:rPr>
    </w:lvl>
    <w:lvl w:ilvl="2">
      <w:start w:val="1"/>
      <w:numFmt w:val="bullet"/>
      <w:lvlText w:val=""/>
      <w:lvlJc w:val="left"/>
      <w:pPr>
        <w:tabs>
          <w:tab w:val="num" w:pos="0"/>
        </w:tabs>
        <w:ind w:left="2662" w:hanging="360"/>
      </w:pPr>
      <w:rPr>
        <w:rFonts w:ascii="Wingdings" w:hAnsi="Wingdings" w:cs="Wingdings" w:hint="default"/>
      </w:rPr>
    </w:lvl>
    <w:lvl w:ilvl="3">
      <w:start w:val="1"/>
      <w:numFmt w:val="bullet"/>
      <w:lvlText w:val=""/>
      <w:lvlJc w:val="left"/>
      <w:pPr>
        <w:tabs>
          <w:tab w:val="num" w:pos="0"/>
        </w:tabs>
        <w:ind w:left="3382" w:hanging="360"/>
      </w:pPr>
      <w:rPr>
        <w:rFonts w:ascii="Symbol" w:hAnsi="Symbol" w:cs="Symbol" w:hint="default"/>
      </w:rPr>
    </w:lvl>
    <w:lvl w:ilvl="4">
      <w:start w:val="1"/>
      <w:numFmt w:val="bullet"/>
      <w:lvlText w:val="o"/>
      <w:lvlJc w:val="left"/>
      <w:pPr>
        <w:tabs>
          <w:tab w:val="num" w:pos="0"/>
        </w:tabs>
        <w:ind w:left="4102" w:hanging="360"/>
      </w:pPr>
      <w:rPr>
        <w:rFonts w:ascii="Courier New" w:hAnsi="Courier New" w:cs="Courier New" w:hint="default"/>
      </w:rPr>
    </w:lvl>
    <w:lvl w:ilvl="5">
      <w:start w:val="1"/>
      <w:numFmt w:val="bullet"/>
      <w:lvlText w:val=""/>
      <w:lvlJc w:val="left"/>
      <w:pPr>
        <w:tabs>
          <w:tab w:val="num" w:pos="0"/>
        </w:tabs>
        <w:ind w:left="4822" w:hanging="360"/>
      </w:pPr>
      <w:rPr>
        <w:rFonts w:ascii="Wingdings" w:hAnsi="Wingdings" w:cs="Wingdings" w:hint="default"/>
      </w:rPr>
    </w:lvl>
    <w:lvl w:ilvl="6">
      <w:start w:val="1"/>
      <w:numFmt w:val="bullet"/>
      <w:lvlText w:val=""/>
      <w:lvlJc w:val="left"/>
      <w:pPr>
        <w:tabs>
          <w:tab w:val="num" w:pos="0"/>
        </w:tabs>
        <w:ind w:left="5542" w:hanging="360"/>
      </w:pPr>
      <w:rPr>
        <w:rFonts w:ascii="Symbol" w:hAnsi="Symbol" w:cs="Symbol" w:hint="default"/>
      </w:rPr>
    </w:lvl>
    <w:lvl w:ilvl="7">
      <w:start w:val="1"/>
      <w:numFmt w:val="bullet"/>
      <w:lvlText w:val="o"/>
      <w:lvlJc w:val="left"/>
      <w:pPr>
        <w:tabs>
          <w:tab w:val="num" w:pos="0"/>
        </w:tabs>
        <w:ind w:left="6262" w:hanging="360"/>
      </w:pPr>
      <w:rPr>
        <w:rFonts w:ascii="Courier New" w:hAnsi="Courier New" w:cs="Courier New" w:hint="default"/>
      </w:rPr>
    </w:lvl>
    <w:lvl w:ilvl="8">
      <w:start w:val="1"/>
      <w:numFmt w:val="bullet"/>
      <w:lvlText w:val=""/>
      <w:lvlJc w:val="left"/>
      <w:pPr>
        <w:tabs>
          <w:tab w:val="num" w:pos="0"/>
        </w:tabs>
        <w:ind w:left="6982" w:hanging="360"/>
      </w:pPr>
      <w:rPr>
        <w:rFonts w:ascii="Wingdings" w:hAnsi="Wingdings" w:cs="Wingdings" w:hint="default"/>
      </w:rPr>
    </w:lvl>
  </w:abstractNum>
  <w:abstractNum w:abstractNumId="13">
    <w:lvl w:ilvl="0">
      <w:numFmt w:val="bullet"/>
      <w:lvlText w:val="-"/>
      <w:lvlJc w:val="left"/>
      <w:pPr>
        <w:tabs>
          <w:tab w:val="num" w:pos="0"/>
        </w:tabs>
        <w:ind w:left="1222" w:hanging="360"/>
      </w:pPr>
      <w:rPr>
        <w:rFonts w:ascii="Cambria" w:hAnsi="Cambria" w:cs="Cambria" w:hint="default"/>
      </w:rPr>
    </w:lvl>
    <w:lvl w:ilvl="1">
      <w:start w:val="1"/>
      <w:numFmt w:val="bullet"/>
      <w:lvlText w:val="o"/>
      <w:lvlJc w:val="left"/>
      <w:pPr>
        <w:tabs>
          <w:tab w:val="num" w:pos="0"/>
        </w:tabs>
        <w:ind w:left="1942" w:hanging="360"/>
      </w:pPr>
      <w:rPr>
        <w:rFonts w:ascii="Courier New" w:hAnsi="Courier New" w:cs="Courier New" w:hint="default"/>
      </w:rPr>
    </w:lvl>
    <w:lvl w:ilvl="2">
      <w:start w:val="1"/>
      <w:numFmt w:val="bullet"/>
      <w:lvlText w:val=""/>
      <w:lvlJc w:val="left"/>
      <w:pPr>
        <w:tabs>
          <w:tab w:val="num" w:pos="0"/>
        </w:tabs>
        <w:ind w:left="2662" w:hanging="360"/>
      </w:pPr>
      <w:rPr>
        <w:rFonts w:ascii="Wingdings" w:hAnsi="Wingdings" w:cs="Wingdings" w:hint="default"/>
      </w:rPr>
    </w:lvl>
    <w:lvl w:ilvl="3">
      <w:start w:val="1"/>
      <w:numFmt w:val="bullet"/>
      <w:lvlText w:val=""/>
      <w:lvlJc w:val="left"/>
      <w:pPr>
        <w:tabs>
          <w:tab w:val="num" w:pos="0"/>
        </w:tabs>
        <w:ind w:left="3382" w:hanging="360"/>
      </w:pPr>
      <w:rPr>
        <w:rFonts w:ascii="Symbol" w:hAnsi="Symbol" w:cs="Symbol" w:hint="default"/>
      </w:rPr>
    </w:lvl>
    <w:lvl w:ilvl="4">
      <w:start w:val="1"/>
      <w:numFmt w:val="bullet"/>
      <w:lvlText w:val="o"/>
      <w:lvlJc w:val="left"/>
      <w:pPr>
        <w:tabs>
          <w:tab w:val="num" w:pos="0"/>
        </w:tabs>
        <w:ind w:left="4102" w:hanging="360"/>
      </w:pPr>
      <w:rPr>
        <w:rFonts w:ascii="Courier New" w:hAnsi="Courier New" w:cs="Courier New" w:hint="default"/>
      </w:rPr>
    </w:lvl>
    <w:lvl w:ilvl="5">
      <w:start w:val="1"/>
      <w:numFmt w:val="bullet"/>
      <w:lvlText w:val=""/>
      <w:lvlJc w:val="left"/>
      <w:pPr>
        <w:tabs>
          <w:tab w:val="num" w:pos="0"/>
        </w:tabs>
        <w:ind w:left="4822" w:hanging="360"/>
      </w:pPr>
      <w:rPr>
        <w:rFonts w:ascii="Wingdings" w:hAnsi="Wingdings" w:cs="Wingdings" w:hint="default"/>
      </w:rPr>
    </w:lvl>
    <w:lvl w:ilvl="6">
      <w:start w:val="1"/>
      <w:numFmt w:val="bullet"/>
      <w:lvlText w:val=""/>
      <w:lvlJc w:val="left"/>
      <w:pPr>
        <w:tabs>
          <w:tab w:val="num" w:pos="0"/>
        </w:tabs>
        <w:ind w:left="5542" w:hanging="360"/>
      </w:pPr>
      <w:rPr>
        <w:rFonts w:ascii="Symbol" w:hAnsi="Symbol" w:cs="Symbol" w:hint="default"/>
      </w:rPr>
    </w:lvl>
    <w:lvl w:ilvl="7">
      <w:start w:val="1"/>
      <w:numFmt w:val="bullet"/>
      <w:lvlText w:val="o"/>
      <w:lvlJc w:val="left"/>
      <w:pPr>
        <w:tabs>
          <w:tab w:val="num" w:pos="0"/>
        </w:tabs>
        <w:ind w:left="6262" w:hanging="360"/>
      </w:pPr>
      <w:rPr>
        <w:rFonts w:ascii="Courier New" w:hAnsi="Courier New" w:cs="Courier New" w:hint="default"/>
      </w:rPr>
    </w:lvl>
    <w:lvl w:ilvl="8">
      <w:start w:val="1"/>
      <w:numFmt w:val="bullet"/>
      <w:lvlText w:val=""/>
      <w:lvlJc w:val="left"/>
      <w:pPr>
        <w:tabs>
          <w:tab w:val="num" w:pos="0"/>
        </w:tabs>
        <w:ind w:left="6982" w:hanging="360"/>
      </w:pPr>
      <w:rPr>
        <w:rFonts w:ascii="Wingdings" w:hAnsi="Wingdings" w:cs="Wingdings" w:hint="default"/>
      </w:rPr>
    </w:lvl>
  </w:abstractNum>
  <w:abstractNum w:abstractNumId="1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5">
    <w:lvl w:ilvl="0">
      <w:start w:val="1"/>
      <w:numFmt w:val="decimal"/>
      <w:lvlText w:val="%1)"/>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1211"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lvl w:ilvl="0">
      <w:start w:val="1"/>
      <w:numFmt w:val="decimal"/>
      <w:lvlText w:val="%1)"/>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1211"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lvl w:ilvl="0">
      <w:start w:val="1"/>
      <w:numFmt w:val="decimal"/>
      <w:lvlText w:val="%1)"/>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1211"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lvl w:ilvl="0">
      <w:start w:val="1"/>
      <w:numFmt w:val="decimal"/>
      <w:lvlText w:val="%1)"/>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1211"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9">
    <w:lvl w:ilvl="0">
      <w:start w:val="1"/>
      <w:numFmt w:val="decimal"/>
      <w:lvlText w:val="%1)"/>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1211"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lvl w:ilvl="0">
      <w:start w:val="1"/>
      <w:numFmt w:val="decimal"/>
      <w:lvlText w:val="%1)"/>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1211"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lvl w:ilvl="0">
      <w:start w:val="1"/>
      <w:numFmt w:val="decimal"/>
      <w:lvlText w:val="%1)"/>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1211"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lvl w:ilvl="0">
      <w:start w:val="1"/>
      <w:numFmt w:val="decimal"/>
      <w:lvlText w:val="%1)"/>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1211"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3">
    <w:lvl w:ilvl="0">
      <w:start w:val="1"/>
      <w:numFmt w:val="decimal"/>
      <w:lvlText w:val="%1)"/>
      <w:lvlJc w:val="left"/>
      <w:pPr>
        <w:tabs>
          <w:tab w:val="num" w:pos="390"/>
        </w:tabs>
        <w:ind w:left="390" w:hanging="390"/>
      </w:pPr>
      <w:rPr>
        <w:b/>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lvl w:ilvl="0">
      <w:start w:val="1"/>
      <w:numFmt w:val="decimal"/>
      <w:lvlText w:val="%1)"/>
      <w:lvlJc w:val="left"/>
      <w:pPr>
        <w:tabs>
          <w:tab w:val="num" w:pos="390"/>
        </w:tabs>
        <w:ind w:left="390" w:hanging="390"/>
      </w:pPr>
      <w:rPr>
        <w:b/>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5">
    <w:lvl w:ilvl="0">
      <w:start w:val="1"/>
      <w:numFmt w:val="decimal"/>
      <w:lvlText w:val="%1)"/>
      <w:lvlJc w:val="left"/>
      <w:pPr>
        <w:tabs>
          <w:tab w:val="num" w:pos="390"/>
        </w:tabs>
        <w:ind w:left="390" w:hanging="390"/>
      </w:pPr>
      <w:rPr>
        <w:b/>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6">
    <w:lvl w:ilvl="0">
      <w:start w:val="1"/>
      <w:numFmt w:val="decimal"/>
      <w:lvlText w:val="%1)"/>
      <w:lvlJc w:val="left"/>
      <w:pPr>
        <w:tabs>
          <w:tab w:val="num" w:pos="390"/>
        </w:tabs>
        <w:ind w:left="390" w:hanging="390"/>
      </w:pPr>
      <w:rPr>
        <w:b/>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5">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7">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8">
    <w:lvl w:ilvl="0">
      <w:start w:val="1"/>
      <w:numFmt w:val="decimal"/>
      <w:lvlText w:val="%1)"/>
      <w:lvlJc w:val="left"/>
      <w:pPr>
        <w:tabs>
          <w:tab w:val="num" w:pos="0"/>
        </w:tabs>
        <w:ind w:left="780" w:hanging="360"/>
      </w:pPr>
      <w:rPr>
        <w:b/>
        <w:bCs/>
      </w:r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39">
    <w:lvl w:ilvl="0">
      <w:start w:val="1"/>
      <w:numFmt w:val="decimal"/>
      <w:lvlText w:val="%1)"/>
      <w:lvlJc w:val="left"/>
      <w:pPr>
        <w:tabs>
          <w:tab w:val="num" w:pos="0"/>
        </w:tabs>
        <w:ind w:left="780" w:hanging="360"/>
      </w:pPr>
      <w:rPr>
        <w:b/>
        <w:bCs/>
      </w:r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40">
    <w:lvl w:ilvl="0">
      <w:start w:val="1"/>
      <w:numFmt w:val="decimal"/>
      <w:lvlText w:val="%1)"/>
      <w:lvlJc w:val="left"/>
      <w:pPr>
        <w:tabs>
          <w:tab w:val="num" w:pos="0"/>
        </w:tabs>
        <w:ind w:left="780" w:hanging="360"/>
      </w:pPr>
      <w:rPr>
        <w:b/>
        <w:bCs/>
      </w:r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41">
    <w:lvl w:ilvl="0">
      <w:start w:val="1"/>
      <w:numFmt w:val="decimal"/>
      <w:lvlText w:val="%1)"/>
      <w:lvlJc w:val="left"/>
      <w:pPr>
        <w:tabs>
          <w:tab w:val="num" w:pos="0"/>
        </w:tabs>
        <w:ind w:left="780" w:hanging="360"/>
      </w:pPr>
      <w:rPr>
        <w:b/>
        <w:bCs/>
      </w:r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42">
    <w:lvl w:ilvl="0">
      <w:start w:val="1"/>
      <w:numFmt w:val="decimal"/>
      <w:lvlText w:val="%1)"/>
      <w:lvlJc w:val="left"/>
      <w:pPr>
        <w:tabs>
          <w:tab w:val="num" w:pos="0"/>
        </w:tabs>
        <w:ind w:left="780" w:hanging="360"/>
      </w:pPr>
      <w:rPr>
        <w:b/>
        <w:bCs/>
      </w:r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43">
    <w:lvl w:ilvl="0">
      <w:start w:val="1"/>
      <w:numFmt w:val="decimal"/>
      <w:lvlText w:val="%1)"/>
      <w:lvlJc w:val="left"/>
      <w:pPr>
        <w:tabs>
          <w:tab w:val="num" w:pos="0"/>
        </w:tabs>
        <w:ind w:left="780" w:hanging="360"/>
      </w:pPr>
      <w:rPr>
        <w:b/>
        <w:bCs/>
      </w:r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44">
    <w:lvl w:ilvl="0">
      <w:start w:val="1"/>
      <w:numFmt w:val="decimal"/>
      <w:lvlText w:val="%1)"/>
      <w:lvlJc w:val="left"/>
      <w:pPr>
        <w:tabs>
          <w:tab w:val="num" w:pos="0"/>
        </w:tabs>
        <w:ind w:left="780" w:hanging="360"/>
      </w:pPr>
      <w:rPr>
        <w:b/>
        <w:bCs/>
      </w:r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45">
    <w:lvl w:ilvl="0">
      <w:start w:val="1"/>
      <w:numFmt w:val="decimal"/>
      <w:lvlText w:val="%1)"/>
      <w:lvlJc w:val="left"/>
      <w:pPr>
        <w:tabs>
          <w:tab w:val="num" w:pos="0"/>
        </w:tabs>
        <w:ind w:left="780" w:hanging="360"/>
      </w:pPr>
      <w:rPr>
        <w:b/>
        <w:bCs/>
      </w:r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4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15"/>
    <w:lvlOverride w:ilvl="0">
      <w:startOverride w:val="1"/>
    </w:lvlOverride>
  </w:num>
  <w:num w:numId="48">
    <w:abstractNumId w:val="15"/>
  </w:num>
  <w:num w:numId="49">
    <w:abstractNumId w:val="15"/>
  </w:num>
  <w:num w:numId="50">
    <w:abstractNumId w:val="15"/>
  </w:num>
  <w:num w:numId="51">
    <w:abstractNumId w:val="15"/>
  </w:num>
  <w:num w:numId="52">
    <w:abstractNumId w:val="15"/>
  </w:num>
  <w:num w:numId="53">
    <w:abstractNumId w:val="15"/>
  </w:num>
  <w:num w:numId="54">
    <w:abstractNumId w:val="15"/>
  </w:num>
  <w:num w:numId="55">
    <w:abstractNumId w:val="23"/>
    <w:lvlOverride w:ilvl="0">
      <w:startOverride w:val="1"/>
    </w:lvlOverride>
  </w:num>
  <w:num w:numId="56">
    <w:abstractNumId w:val="23"/>
  </w:num>
  <w:num w:numId="57">
    <w:abstractNumId w:val="23"/>
  </w:num>
  <w:num w:numId="58">
    <w:abstractNumId w:val="23"/>
  </w:num>
  <w:num w:numId="59">
    <w:abstractNumId w:val="27"/>
    <w:lvlOverride w:ilvl="0">
      <w:startOverride w:val="1"/>
    </w:lvlOverride>
  </w:num>
  <w:num w:numId="60">
    <w:abstractNumId w:val="27"/>
  </w:num>
  <w:num w:numId="61">
    <w:abstractNumId w:val="27"/>
  </w:num>
  <w:num w:numId="62">
    <w:abstractNumId w:val="30"/>
    <w:lvlOverride w:ilvl="0">
      <w:startOverride w:val="1"/>
    </w:lvlOverride>
  </w:num>
  <w:num w:numId="63">
    <w:abstractNumId w:val="30"/>
  </w:num>
  <w:num w:numId="64">
    <w:abstractNumId w:val="30"/>
  </w:num>
  <w:num w:numId="65">
    <w:abstractNumId w:val="30"/>
  </w:num>
  <w:num w:numId="66">
    <w:abstractNumId w:val="30"/>
  </w:num>
  <w:num w:numId="67">
    <w:abstractNumId w:val="30"/>
  </w:num>
  <w:num w:numId="68">
    <w:abstractNumId w:val="30"/>
  </w:num>
  <w:num w:numId="69">
    <w:abstractNumId w:val="30"/>
  </w:num>
  <w:num w:numId="70">
    <w:abstractNumId w:val="38"/>
    <w:lvlOverride w:ilvl="0">
      <w:startOverride w:val="1"/>
    </w:lvlOverride>
  </w:num>
  <w:num w:numId="71">
    <w:abstractNumId w:val="38"/>
  </w:num>
  <w:num w:numId="72">
    <w:abstractNumId w:val="38"/>
  </w:num>
  <w:num w:numId="73">
    <w:abstractNumId w:val="38"/>
  </w:num>
  <w:num w:numId="74">
    <w:abstractNumId w:val="38"/>
  </w:num>
  <w:num w:numId="75">
    <w:abstractNumId w:val="38"/>
  </w:num>
  <w:num w:numId="76">
    <w:abstractNumId w:val="38"/>
  </w:num>
  <w:num w:numId="77">
    <w:abstractNumId w:val="3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l-G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character" w:styleId="Char" w:customStyle="1">
    <w:name w:val="Κείμενο πλαισίου Char"/>
    <w:basedOn w:val="DefaultParagraphFont"/>
    <w:link w:val="a3"/>
    <w:uiPriority w:val="99"/>
    <w:semiHidden/>
    <w:qFormat/>
    <w:rsid w:val="0037223b"/>
    <w:rPr>
      <w:rFonts w:ascii="Segoe UI" w:hAnsi="Segoe UI" w:cs="Segoe UI"/>
      <w:sz w:val="18"/>
      <w:szCs w:val="18"/>
    </w:rPr>
  </w:style>
  <w:style w:type="character" w:styleId="Annotationreference">
    <w:name w:val="annotation reference"/>
    <w:basedOn w:val="DefaultParagraphFont"/>
    <w:uiPriority w:val="99"/>
    <w:semiHidden/>
    <w:unhideWhenUsed/>
    <w:qFormat/>
    <w:rsid w:val="00772bf3"/>
    <w:rPr>
      <w:sz w:val="16"/>
      <w:szCs w:val="16"/>
    </w:rPr>
  </w:style>
  <w:style w:type="character" w:styleId="Char1" w:customStyle="1">
    <w:name w:val="Θέμα σχολίου Char"/>
    <w:basedOn w:val="DefaultParagraphFont"/>
    <w:link w:val="a5"/>
    <w:uiPriority w:val="99"/>
    <w:semiHidden/>
    <w:qFormat/>
    <w:rsid w:val="00772bf3"/>
    <w:rPr>
      <w:sz w:val="20"/>
      <w:szCs w:val="20"/>
    </w:rPr>
  </w:style>
  <w:style w:type="character" w:styleId="Char2" w:customStyle="1">
    <w:name w:val="Κεφαλίδα Char"/>
    <w:basedOn w:val="Char1"/>
    <w:link w:val="a6"/>
    <w:uiPriority w:val="99"/>
    <w:semiHidden/>
    <w:qFormat/>
    <w:rsid w:val="00772bf3"/>
    <w:rPr>
      <w:b/>
      <w:bCs/>
      <w:sz w:val="20"/>
      <w:szCs w:val="20"/>
    </w:rPr>
  </w:style>
  <w:style w:type="character" w:styleId="Char11" w:customStyle="1">
    <w:name w:val="Υποσέλιδο Char1"/>
    <w:basedOn w:val="DefaultParagraphFont"/>
    <w:link w:val="a7"/>
    <w:uiPriority w:val="99"/>
    <w:qFormat/>
    <w:rsid w:val="002e2d54"/>
    <w:rPr/>
  </w:style>
  <w:style w:type="character" w:styleId="Char3" w:customStyle="1">
    <w:name w:val="Υποσέλιδο Char"/>
    <w:basedOn w:val="DefaultParagraphFont"/>
    <w:uiPriority w:val="99"/>
    <w:qFormat/>
    <w:rsid w:val="002e2d54"/>
    <w:rPr/>
  </w:style>
  <w:style w:type="character" w:styleId="InternetLink">
    <w:name w:val="Hyperlink"/>
    <w:rPr>
      <w:color w:val="00008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611f82"/>
    <w:pPr>
      <w:spacing w:before="0" w:after="200"/>
      <w:ind w:left="720" w:hanging="0"/>
      <w:contextualSpacing/>
    </w:pPr>
    <w:rPr/>
  </w:style>
  <w:style w:type="paragraph" w:styleId="BalloonText">
    <w:name w:val="Balloon Text"/>
    <w:basedOn w:val="Normal"/>
    <w:link w:val="Char"/>
    <w:uiPriority w:val="99"/>
    <w:semiHidden/>
    <w:unhideWhenUsed/>
    <w:qFormat/>
    <w:rsid w:val="0037223b"/>
    <w:pPr>
      <w:spacing w:lineRule="auto" w:line="240" w:before="0" w:after="0"/>
    </w:pPr>
    <w:rPr>
      <w:rFonts w:ascii="Segoe UI" w:hAnsi="Segoe UI" w:cs="Segoe UI"/>
      <w:sz w:val="18"/>
      <w:szCs w:val="18"/>
    </w:rPr>
  </w:style>
  <w:style w:type="paragraph" w:styleId="Annotationtext">
    <w:name w:val="annotation text"/>
    <w:basedOn w:val="Normal"/>
    <w:uiPriority w:val="99"/>
    <w:semiHidden/>
    <w:unhideWhenUsed/>
    <w:qFormat/>
    <w:rsid w:val="00772bf3"/>
    <w:pPr>
      <w:spacing w:lineRule="auto" w:line="240"/>
    </w:pPr>
    <w:rPr>
      <w:sz w:val="20"/>
      <w:szCs w:val="20"/>
    </w:rPr>
  </w:style>
  <w:style w:type="paragraph" w:styleId="Annotationsubject">
    <w:name w:val="annotation subject"/>
    <w:basedOn w:val="Annotationtext"/>
    <w:next w:val="Annotationtext"/>
    <w:link w:val="Char0"/>
    <w:uiPriority w:val="99"/>
    <w:semiHidden/>
    <w:unhideWhenUsed/>
    <w:qFormat/>
    <w:rsid w:val="00772bf3"/>
    <w:pPr/>
    <w:rPr>
      <w:b/>
      <w:bCs/>
    </w:rPr>
  </w:style>
  <w:style w:type="paragraph" w:styleId="HeaderandFooter" w:customStyle="1">
    <w:name w:val="Header and Footer"/>
    <w:basedOn w:val="Normal"/>
    <w:qFormat/>
    <w:pPr/>
    <w:rPr/>
  </w:style>
  <w:style w:type="paragraph" w:styleId="Header">
    <w:name w:val="Header"/>
    <w:basedOn w:val="Normal"/>
    <w:link w:val="Char1"/>
    <w:uiPriority w:val="99"/>
    <w:unhideWhenUsed/>
    <w:rsid w:val="002e2d54"/>
    <w:pPr>
      <w:tabs>
        <w:tab w:val="clear" w:pos="720"/>
        <w:tab w:val="center" w:pos="4153" w:leader="none"/>
        <w:tab w:val="right" w:pos="8306" w:leader="none"/>
      </w:tabs>
      <w:spacing w:lineRule="auto" w:line="240" w:before="0" w:after="0"/>
    </w:pPr>
    <w:rPr/>
  </w:style>
  <w:style w:type="paragraph" w:styleId="Footer">
    <w:name w:val="Footer"/>
    <w:basedOn w:val="Normal"/>
    <w:link w:val="Char10"/>
    <w:uiPriority w:val="99"/>
    <w:unhideWhenUsed/>
    <w:rsid w:val="002e2d54"/>
    <w:pPr>
      <w:tabs>
        <w:tab w:val="clear" w:pos="720"/>
        <w:tab w:val="center" w:pos="4153" w:leader="none"/>
        <w:tab w:val="right" w:pos="8306" w:leader="none"/>
      </w:tabs>
      <w:spacing w:lineRule="auto" w:line="240" w:before="0" w:after="0"/>
    </w:pPr>
    <w:rPr/>
  </w:style>
  <w:style w:type="paragraph" w:styleId="Revision">
    <w:name w:val="Revision"/>
    <w:uiPriority w:val="99"/>
    <w:semiHidden/>
    <w:qFormat/>
    <w:rsid w:val="00a20417"/>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e">
    <w:name w:val="Table Grid"/>
    <w:basedOn w:val="a1"/>
    <w:rsid w:val="00115bc7"/>
    <w:rPr>
      <w:lang w:eastAsia="el-G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pografi.gov.gr/"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7B051-5706-3A43-9460-5695E3967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Application>LibreOffice/7.1.4.2$Windows_X86_64 LibreOffice_project/a529a4fab45b75fefc5b6226684193eb000654f6</Application>
  <AppVersion>15.0000</AppVersion>
  <Pages>22</Pages>
  <Words>6046</Words>
  <Characters>37064</Characters>
  <CharactersWithSpaces>43264</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2022-02-25T12:59:00Z</dcterms:created>
  <dc:creator>Dimitis Papavassiliou</dc:creator>
  <dc:description/>
  <dc:language>en-US</dc:language>
  <cp:lastModifiedBy/>
  <cp:lastPrinted>2021-11-24T07:02:00Z</cp:lastPrinted>
  <dcterms:modified xsi:type="dcterms:W3CDTF">2022-06-14T22:05:17Z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file>